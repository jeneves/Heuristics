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F6C9AA" w14:textId="77777777" w:rsidR="008464C3" w:rsidRPr="00F5147C" w:rsidRDefault="008464C3" w:rsidP="008464C3">
      <w:pPr>
        <w:autoSpaceDE w:val="0"/>
        <w:autoSpaceDN w:val="0"/>
        <w:adjustRightInd w:val="0"/>
        <w:rPr>
          <w:rFonts w:ascii="Times New Roman" w:hAnsi="Times New Roman" w:cs="Times New Roman"/>
          <w:b/>
          <w:bCs/>
          <w:sz w:val="32"/>
          <w:szCs w:val="32"/>
        </w:rPr>
      </w:pPr>
      <w:r w:rsidRPr="00F5147C">
        <w:rPr>
          <w:rFonts w:ascii="Times New Roman" w:hAnsi="Times New Roman" w:cs="Times New Roman"/>
          <w:b/>
          <w:bCs/>
          <w:sz w:val="32"/>
          <w:szCs w:val="32"/>
        </w:rPr>
        <w:t>Essential Information on Hypothesis Tests</w:t>
      </w:r>
    </w:p>
    <w:p w14:paraId="56A3529A" w14:textId="77777777" w:rsidR="008464C3" w:rsidRPr="00F5147C" w:rsidRDefault="008464C3" w:rsidP="008464C3">
      <w:pPr>
        <w:autoSpaceDE w:val="0"/>
        <w:autoSpaceDN w:val="0"/>
        <w:adjustRightInd w:val="0"/>
        <w:rPr>
          <w:rFonts w:ascii="Times New Roman" w:hAnsi="Times New Roman" w:cs="Times New Roman"/>
          <w:sz w:val="24"/>
          <w:szCs w:val="24"/>
        </w:rPr>
      </w:pPr>
      <w:r w:rsidRPr="00F5147C">
        <w:rPr>
          <w:rFonts w:ascii="Times New Roman" w:hAnsi="Times New Roman" w:cs="Times New Roman"/>
          <w:sz w:val="24"/>
          <w:szCs w:val="24"/>
        </w:rPr>
        <w:t xml:space="preserve">This document contains basic information on how to perform the following three hypothesis tests: paired t test, two-sample t-test, and rank sum test. The information in this document is a very brief summary of the relevant chapters from the </w:t>
      </w:r>
      <w:proofErr w:type="gramStart"/>
      <w:r w:rsidRPr="00F5147C">
        <w:rPr>
          <w:rFonts w:ascii="Times New Roman" w:hAnsi="Times New Roman" w:cs="Times New Roman"/>
          <w:sz w:val="24"/>
          <w:szCs w:val="24"/>
        </w:rPr>
        <w:t>6</w:t>
      </w:r>
      <w:r w:rsidRPr="00F5147C">
        <w:rPr>
          <w:rFonts w:ascii="Times New Roman" w:hAnsi="Times New Roman" w:cs="Times New Roman"/>
          <w:sz w:val="24"/>
          <w:szCs w:val="24"/>
          <w:vertAlign w:val="superscript"/>
        </w:rPr>
        <w:t>th</w:t>
      </w:r>
      <w:r w:rsidRPr="00F5147C">
        <w:rPr>
          <w:rFonts w:ascii="Times New Roman" w:hAnsi="Times New Roman" w:cs="Times New Roman"/>
          <w:sz w:val="24"/>
          <w:szCs w:val="24"/>
        </w:rPr>
        <w:t xml:space="preserve"> </w:t>
      </w:r>
      <w:r w:rsidRPr="00F5147C">
        <w:rPr>
          <w:rFonts w:ascii="Times New Roman" w:hAnsi="Times New Roman" w:cs="Times New Roman"/>
          <w:sz w:val="16"/>
          <w:szCs w:val="16"/>
        </w:rPr>
        <w:t xml:space="preserve"> </w:t>
      </w:r>
      <w:r w:rsidRPr="00F5147C">
        <w:rPr>
          <w:rFonts w:ascii="Times New Roman" w:hAnsi="Times New Roman" w:cs="Times New Roman"/>
          <w:sz w:val="24"/>
          <w:szCs w:val="24"/>
        </w:rPr>
        <w:t>edition</w:t>
      </w:r>
      <w:proofErr w:type="gramEnd"/>
      <w:r w:rsidRPr="00F5147C">
        <w:rPr>
          <w:rFonts w:ascii="Times New Roman" w:hAnsi="Times New Roman" w:cs="Times New Roman"/>
          <w:sz w:val="24"/>
          <w:szCs w:val="24"/>
        </w:rPr>
        <w:t xml:space="preserve"> of Probability and Statistics for Engineers and Scientists by Jay L. Devore.</w:t>
      </w:r>
    </w:p>
    <w:p w14:paraId="52A4C199" w14:textId="77777777" w:rsidR="008464C3" w:rsidRPr="00F5147C" w:rsidRDefault="008464C3" w:rsidP="008464C3">
      <w:pPr>
        <w:autoSpaceDE w:val="0"/>
        <w:autoSpaceDN w:val="0"/>
        <w:adjustRightInd w:val="0"/>
        <w:rPr>
          <w:rFonts w:ascii="Times New Roman" w:hAnsi="Times New Roman" w:cs="Times New Roman"/>
          <w:sz w:val="24"/>
          <w:szCs w:val="24"/>
        </w:rPr>
      </w:pPr>
    </w:p>
    <w:p w14:paraId="15A3FAC1" w14:textId="77777777" w:rsidR="008464C3" w:rsidRPr="00F5147C" w:rsidRDefault="008464C3" w:rsidP="008464C3">
      <w:pPr>
        <w:autoSpaceDE w:val="0"/>
        <w:autoSpaceDN w:val="0"/>
        <w:adjustRightInd w:val="0"/>
        <w:rPr>
          <w:rFonts w:ascii="Times New Roman" w:hAnsi="Times New Roman" w:cs="Times New Roman"/>
          <w:sz w:val="24"/>
          <w:szCs w:val="24"/>
        </w:rPr>
      </w:pPr>
      <w:r w:rsidRPr="00F5147C">
        <w:rPr>
          <w:rFonts w:ascii="Times New Roman" w:hAnsi="Times New Roman" w:cs="Times New Roman"/>
          <w:sz w:val="24"/>
          <w:szCs w:val="24"/>
        </w:rPr>
        <w:t>For those of you who have a copy of Devore’s book, you should read the sections on these tests (9.2-9.3 and 15.2 in 6</w:t>
      </w:r>
      <w:r w:rsidRPr="00F5147C">
        <w:rPr>
          <w:rFonts w:ascii="Times New Roman" w:hAnsi="Times New Roman" w:cs="Times New Roman"/>
          <w:sz w:val="24"/>
          <w:szCs w:val="24"/>
          <w:vertAlign w:val="superscript"/>
        </w:rPr>
        <w:t>th</w:t>
      </w:r>
      <w:r w:rsidRPr="00F5147C">
        <w:rPr>
          <w:rFonts w:ascii="Times New Roman" w:hAnsi="Times New Roman" w:cs="Times New Roman"/>
          <w:sz w:val="24"/>
          <w:szCs w:val="24"/>
        </w:rPr>
        <w:t xml:space="preserve"> edition). For those who do not have a copy of the book or access through a peer to a copy of the book, you may want to consider adding it to your library if you do not already have a good statistics book. Devore’s book serves as an excellent reference text on statistics for engineers, and does not assume prior knowledge of the material. I also have a copy of the book that I would be willing to loan on reserve for periods of no more than several hours to students who do not have access to it.</w:t>
      </w:r>
    </w:p>
    <w:p w14:paraId="4ED76E5E" w14:textId="77777777" w:rsidR="008464C3" w:rsidRPr="00F5147C" w:rsidDel="006E3724" w:rsidRDefault="008464C3" w:rsidP="008464C3">
      <w:pPr>
        <w:autoSpaceDE w:val="0"/>
        <w:autoSpaceDN w:val="0"/>
        <w:adjustRightInd w:val="0"/>
        <w:rPr>
          <w:del w:id="0" w:author="apple" w:date="2013-09-26T20:34:00Z"/>
          <w:rFonts w:ascii="Times New Roman" w:hAnsi="Times New Roman" w:cs="Times New Roman"/>
          <w:sz w:val="24"/>
          <w:szCs w:val="24"/>
        </w:rPr>
      </w:pPr>
      <w:bookmarkStart w:id="1" w:name="_GoBack"/>
      <w:bookmarkEnd w:id="1"/>
    </w:p>
    <w:p w14:paraId="39B1E517" w14:textId="77777777" w:rsidR="008464C3" w:rsidRPr="00F5147C" w:rsidDel="006E3724" w:rsidRDefault="008464C3" w:rsidP="008464C3">
      <w:pPr>
        <w:autoSpaceDE w:val="0"/>
        <w:autoSpaceDN w:val="0"/>
        <w:adjustRightInd w:val="0"/>
        <w:rPr>
          <w:del w:id="2" w:author="apple" w:date="2013-09-26T20:34:00Z"/>
          <w:rFonts w:ascii="Times New Roman" w:hAnsi="Times New Roman" w:cs="Times New Roman"/>
          <w:sz w:val="24"/>
          <w:szCs w:val="24"/>
        </w:rPr>
      </w:pPr>
      <w:del w:id="3" w:author="apple" w:date="2013-09-26T20:34:00Z">
        <w:r w:rsidRPr="00F5147C" w:rsidDel="006E3724">
          <w:rPr>
            <w:rFonts w:ascii="Times New Roman" w:hAnsi="Times New Roman" w:cs="Times New Roman"/>
            <w:sz w:val="24"/>
            <w:szCs w:val="24"/>
          </w:rPr>
          <w:delText>See the folder for Homework 6 on the course website for Matlab code that will do all of the steps of these tests automatically. Before you use those codes, however, make sure that you understand what the codes are actually doing! Also note that this document assumes that you are already somewhat familiar with basic concepts of probability and statistics</w:delText>
        </w:r>
      </w:del>
    </w:p>
    <w:p w14:paraId="78AE6E21" w14:textId="77777777" w:rsidR="008464C3" w:rsidRPr="00F5147C" w:rsidRDefault="008464C3" w:rsidP="008464C3">
      <w:pPr>
        <w:autoSpaceDE w:val="0"/>
        <w:autoSpaceDN w:val="0"/>
        <w:adjustRightInd w:val="0"/>
        <w:rPr>
          <w:rFonts w:ascii="Times New Roman" w:hAnsi="Times New Roman" w:cs="Times New Roman"/>
          <w:b/>
          <w:bCs/>
          <w:sz w:val="32"/>
          <w:szCs w:val="32"/>
        </w:rPr>
      </w:pPr>
    </w:p>
    <w:p w14:paraId="56C3F2D4" w14:textId="77777777" w:rsidR="008464C3" w:rsidRPr="00F5147C" w:rsidRDefault="008464C3" w:rsidP="008464C3">
      <w:pPr>
        <w:autoSpaceDE w:val="0"/>
        <w:autoSpaceDN w:val="0"/>
        <w:adjustRightInd w:val="0"/>
        <w:rPr>
          <w:rFonts w:ascii="Times New Roman" w:hAnsi="Times New Roman" w:cs="Times New Roman"/>
          <w:b/>
          <w:bCs/>
          <w:sz w:val="32"/>
          <w:szCs w:val="32"/>
        </w:rPr>
      </w:pPr>
      <w:r w:rsidRPr="00F5147C">
        <w:rPr>
          <w:rFonts w:ascii="Times New Roman" w:hAnsi="Times New Roman" w:cs="Times New Roman"/>
          <w:b/>
          <w:bCs/>
          <w:sz w:val="32"/>
          <w:szCs w:val="32"/>
        </w:rPr>
        <w:t>Paired t Test</w:t>
      </w:r>
    </w:p>
    <w:p w14:paraId="36479F2F" w14:textId="77777777" w:rsidR="008464C3" w:rsidRPr="00F5147C" w:rsidRDefault="008464C3" w:rsidP="008464C3">
      <w:pPr>
        <w:autoSpaceDE w:val="0"/>
        <w:autoSpaceDN w:val="0"/>
        <w:adjustRightInd w:val="0"/>
        <w:rPr>
          <w:rFonts w:ascii="Times New Roman" w:hAnsi="Times New Roman" w:cs="Times New Roman"/>
          <w:sz w:val="24"/>
          <w:szCs w:val="24"/>
        </w:rPr>
      </w:pPr>
      <w:r w:rsidRPr="00F5147C">
        <w:rPr>
          <w:rFonts w:ascii="Times New Roman" w:hAnsi="Times New Roman" w:cs="Times New Roman"/>
          <w:sz w:val="24"/>
          <w:szCs w:val="24"/>
        </w:rPr>
        <w:t>Use this test when you are comparing results from two algorithms with identical number of runs and identical initial solutions.</w:t>
      </w:r>
    </w:p>
    <w:p w14:paraId="74B2A4B0" w14:textId="77777777" w:rsidR="008464C3" w:rsidRPr="00F5147C" w:rsidRDefault="008464C3" w:rsidP="008464C3">
      <w:pPr>
        <w:autoSpaceDE w:val="0"/>
        <w:autoSpaceDN w:val="0"/>
        <w:adjustRightInd w:val="0"/>
        <w:rPr>
          <w:rFonts w:ascii="Times New Roman" w:hAnsi="Times New Roman" w:cs="Times New Roman"/>
          <w:b/>
          <w:bCs/>
          <w:sz w:val="26"/>
          <w:szCs w:val="26"/>
        </w:rPr>
      </w:pPr>
    </w:p>
    <w:p w14:paraId="0464F33F" w14:textId="77777777" w:rsidR="008464C3" w:rsidRPr="00F5147C" w:rsidRDefault="008464C3"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b/>
          <w:bCs/>
          <w:sz w:val="26"/>
          <w:szCs w:val="26"/>
        </w:rPr>
        <w:t>Assumptions</w:t>
      </w:r>
    </w:p>
    <w:p w14:paraId="2FD45C61" w14:textId="77777777" w:rsidR="008464C3" w:rsidRPr="00F5147C" w:rsidRDefault="008464C3" w:rsidP="008464C3">
      <w:pPr>
        <w:autoSpaceDE w:val="0"/>
        <w:autoSpaceDN w:val="0"/>
        <w:adjustRightInd w:val="0"/>
        <w:rPr>
          <w:rFonts w:ascii="Times New Roman" w:hAnsi="Times New Roman" w:cs="Times New Roman"/>
          <w:sz w:val="24"/>
          <w:szCs w:val="24"/>
        </w:rPr>
      </w:pPr>
      <w:r w:rsidRPr="00F5147C">
        <w:rPr>
          <w:rFonts w:ascii="Times New Roman" w:hAnsi="Times New Roman" w:cs="Times New Roman"/>
          <w:sz w:val="24"/>
          <w:szCs w:val="24"/>
        </w:rPr>
        <w:t xml:space="preserve">The data consist of </w:t>
      </w:r>
      <w:r w:rsidRPr="00F5147C">
        <w:rPr>
          <w:rFonts w:ascii="Times New Roman" w:hAnsi="Times New Roman" w:cs="Times New Roman"/>
          <w:i/>
          <w:iCs/>
          <w:sz w:val="24"/>
          <w:szCs w:val="24"/>
        </w:rPr>
        <w:t xml:space="preserve">n </w:t>
      </w:r>
      <w:r w:rsidRPr="00F5147C">
        <w:rPr>
          <w:rFonts w:ascii="Times New Roman" w:hAnsi="Times New Roman" w:cs="Times New Roman"/>
          <w:sz w:val="24"/>
          <w:szCs w:val="24"/>
        </w:rPr>
        <w:t>independently selected pairs (X</w:t>
      </w:r>
      <w:r w:rsidRPr="00F5147C">
        <w:rPr>
          <w:rFonts w:ascii="Times New Roman" w:hAnsi="Times New Roman" w:cs="Times New Roman"/>
          <w:sz w:val="16"/>
          <w:szCs w:val="16"/>
        </w:rPr>
        <w:t>1</w:t>
      </w:r>
      <w:proofErr w:type="gramStart"/>
      <w:r w:rsidRPr="00F5147C">
        <w:rPr>
          <w:rFonts w:ascii="Times New Roman" w:hAnsi="Times New Roman" w:cs="Times New Roman"/>
          <w:sz w:val="24"/>
          <w:szCs w:val="24"/>
        </w:rPr>
        <w:t>,Y</w:t>
      </w:r>
      <w:r w:rsidRPr="00F5147C">
        <w:rPr>
          <w:rFonts w:ascii="Times New Roman" w:hAnsi="Times New Roman" w:cs="Times New Roman"/>
          <w:sz w:val="16"/>
          <w:szCs w:val="16"/>
        </w:rPr>
        <w:t>1</w:t>
      </w:r>
      <w:proofErr w:type="gramEnd"/>
      <w:r w:rsidRPr="00F5147C">
        <w:rPr>
          <w:rFonts w:ascii="Times New Roman" w:hAnsi="Times New Roman" w:cs="Times New Roman"/>
          <w:sz w:val="24"/>
          <w:szCs w:val="24"/>
        </w:rPr>
        <w:t>), (X</w:t>
      </w:r>
      <w:r w:rsidRPr="00F5147C">
        <w:rPr>
          <w:rFonts w:ascii="Times New Roman" w:hAnsi="Times New Roman" w:cs="Times New Roman"/>
          <w:sz w:val="16"/>
          <w:szCs w:val="16"/>
        </w:rPr>
        <w:t>2</w:t>
      </w:r>
      <w:r w:rsidRPr="00F5147C">
        <w:rPr>
          <w:rFonts w:ascii="Times New Roman" w:hAnsi="Times New Roman" w:cs="Times New Roman"/>
          <w:sz w:val="24"/>
          <w:szCs w:val="24"/>
        </w:rPr>
        <w:t>,Y</w:t>
      </w:r>
      <w:r w:rsidRPr="00F5147C">
        <w:rPr>
          <w:rFonts w:ascii="Times New Roman" w:hAnsi="Times New Roman" w:cs="Times New Roman"/>
          <w:sz w:val="16"/>
          <w:szCs w:val="16"/>
        </w:rPr>
        <w:t>2</w:t>
      </w:r>
      <w:r w:rsidRPr="00F5147C">
        <w:rPr>
          <w:rFonts w:ascii="Times New Roman" w:hAnsi="Times New Roman" w:cs="Times New Roman"/>
          <w:sz w:val="24"/>
          <w:szCs w:val="24"/>
        </w:rPr>
        <w:t>), …, (</w:t>
      </w:r>
      <w:proofErr w:type="spellStart"/>
      <w:r w:rsidRPr="00F5147C">
        <w:rPr>
          <w:rFonts w:ascii="Times New Roman" w:hAnsi="Times New Roman" w:cs="Times New Roman"/>
          <w:sz w:val="24"/>
          <w:szCs w:val="24"/>
        </w:rPr>
        <w:t>X</w:t>
      </w:r>
      <w:r w:rsidRPr="00F5147C">
        <w:rPr>
          <w:rFonts w:ascii="Times New Roman" w:hAnsi="Times New Roman" w:cs="Times New Roman"/>
          <w:sz w:val="16"/>
          <w:szCs w:val="16"/>
        </w:rPr>
        <w:t>n</w:t>
      </w:r>
      <w:proofErr w:type="spellEnd"/>
      <w:r w:rsidRPr="00F5147C">
        <w:rPr>
          <w:rFonts w:ascii="Times New Roman" w:hAnsi="Times New Roman" w:cs="Times New Roman"/>
          <w:sz w:val="24"/>
          <w:szCs w:val="24"/>
        </w:rPr>
        <w:t xml:space="preserve">, </w:t>
      </w:r>
      <w:proofErr w:type="spellStart"/>
      <w:r w:rsidRPr="00F5147C">
        <w:rPr>
          <w:rFonts w:ascii="Times New Roman" w:hAnsi="Times New Roman" w:cs="Times New Roman"/>
          <w:sz w:val="24"/>
          <w:szCs w:val="24"/>
        </w:rPr>
        <w:t>Y</w:t>
      </w:r>
      <w:r w:rsidRPr="00F5147C">
        <w:rPr>
          <w:rFonts w:ascii="Times New Roman" w:hAnsi="Times New Roman" w:cs="Times New Roman"/>
          <w:sz w:val="16"/>
          <w:szCs w:val="16"/>
        </w:rPr>
        <w:t>n</w:t>
      </w:r>
      <w:proofErr w:type="spellEnd"/>
      <w:r w:rsidRPr="00F5147C">
        <w:rPr>
          <w:rFonts w:ascii="Times New Roman" w:hAnsi="Times New Roman" w:cs="Times New Roman"/>
          <w:sz w:val="24"/>
          <w:szCs w:val="24"/>
        </w:rPr>
        <w:t>), with E(X</w:t>
      </w:r>
      <w:r w:rsidRPr="00F5147C">
        <w:rPr>
          <w:rFonts w:ascii="Times New Roman" w:hAnsi="Times New Roman" w:cs="Times New Roman"/>
          <w:sz w:val="16"/>
          <w:szCs w:val="16"/>
        </w:rPr>
        <w:t>i</w:t>
      </w:r>
      <w:r w:rsidRPr="00F5147C">
        <w:rPr>
          <w:rFonts w:ascii="Times New Roman" w:hAnsi="Times New Roman" w:cs="Times New Roman"/>
          <w:sz w:val="24"/>
          <w:szCs w:val="24"/>
        </w:rPr>
        <w:t xml:space="preserve">) = </w:t>
      </w:r>
      <w:proofErr w:type="spellStart"/>
      <w:r w:rsidRPr="00F5147C">
        <w:rPr>
          <w:rFonts w:ascii="Times New Roman" w:hAnsi="Times New Roman" w:cs="Times New Roman"/>
          <w:sz w:val="24"/>
          <w:szCs w:val="24"/>
        </w:rPr>
        <w:t>μ</w:t>
      </w:r>
      <w:r w:rsidRPr="00F5147C">
        <w:rPr>
          <w:rFonts w:ascii="Times New Roman" w:hAnsi="Times New Roman" w:cs="Times New Roman"/>
          <w:sz w:val="16"/>
          <w:szCs w:val="16"/>
        </w:rPr>
        <w:t>x</w:t>
      </w:r>
      <w:proofErr w:type="spellEnd"/>
      <w:r w:rsidRPr="00F5147C">
        <w:rPr>
          <w:rFonts w:ascii="Times New Roman" w:hAnsi="Times New Roman" w:cs="Times New Roman"/>
          <w:sz w:val="16"/>
          <w:szCs w:val="16"/>
        </w:rPr>
        <w:t xml:space="preserve"> </w:t>
      </w:r>
      <w:r w:rsidRPr="00F5147C">
        <w:rPr>
          <w:rFonts w:ascii="Times New Roman" w:hAnsi="Times New Roman" w:cs="Times New Roman"/>
          <w:sz w:val="24"/>
          <w:szCs w:val="24"/>
        </w:rPr>
        <w:t>and E(Y</w:t>
      </w:r>
      <w:r w:rsidRPr="00F5147C">
        <w:rPr>
          <w:rFonts w:ascii="Times New Roman" w:hAnsi="Times New Roman" w:cs="Times New Roman"/>
          <w:sz w:val="16"/>
          <w:szCs w:val="16"/>
        </w:rPr>
        <w:t>i</w:t>
      </w:r>
      <w:r w:rsidRPr="00F5147C">
        <w:rPr>
          <w:rFonts w:ascii="Times New Roman" w:hAnsi="Times New Roman" w:cs="Times New Roman"/>
          <w:sz w:val="24"/>
          <w:szCs w:val="24"/>
        </w:rPr>
        <w:t xml:space="preserve">) = </w:t>
      </w:r>
      <w:proofErr w:type="spellStart"/>
      <w:r w:rsidRPr="00F5147C">
        <w:rPr>
          <w:rFonts w:ascii="Times New Roman" w:hAnsi="Times New Roman" w:cs="Times New Roman"/>
          <w:sz w:val="24"/>
          <w:szCs w:val="24"/>
        </w:rPr>
        <w:t>μ</w:t>
      </w:r>
      <w:r w:rsidRPr="00A370DD">
        <w:rPr>
          <w:rFonts w:ascii="Times New Roman" w:hAnsi="Times New Roman" w:cs="Times New Roman"/>
          <w:sz w:val="16"/>
          <w:szCs w:val="16"/>
          <w:vertAlign w:val="subscript"/>
        </w:rPr>
        <w:t>Y</w:t>
      </w:r>
      <w:proofErr w:type="spellEnd"/>
      <w:r w:rsidRPr="00F5147C">
        <w:rPr>
          <w:rFonts w:ascii="Times New Roman" w:hAnsi="Times New Roman" w:cs="Times New Roman"/>
          <w:sz w:val="24"/>
          <w:szCs w:val="24"/>
        </w:rPr>
        <w:t>. Let D</w:t>
      </w:r>
      <w:r w:rsidRPr="00F5147C">
        <w:rPr>
          <w:rFonts w:ascii="Times New Roman" w:hAnsi="Times New Roman" w:cs="Times New Roman"/>
          <w:sz w:val="16"/>
          <w:szCs w:val="16"/>
        </w:rPr>
        <w:t xml:space="preserve">1 </w:t>
      </w:r>
      <w:r w:rsidRPr="00F5147C">
        <w:rPr>
          <w:rFonts w:ascii="Times New Roman" w:hAnsi="Times New Roman" w:cs="Times New Roman"/>
          <w:sz w:val="24"/>
          <w:szCs w:val="24"/>
        </w:rPr>
        <w:t>= X</w:t>
      </w:r>
      <w:r w:rsidRPr="00F5147C">
        <w:rPr>
          <w:rFonts w:ascii="Times New Roman" w:hAnsi="Times New Roman" w:cs="Times New Roman"/>
          <w:sz w:val="16"/>
          <w:szCs w:val="16"/>
        </w:rPr>
        <w:t xml:space="preserve">1 </w:t>
      </w:r>
      <w:r w:rsidRPr="00F5147C">
        <w:rPr>
          <w:rFonts w:ascii="Times New Roman" w:hAnsi="Times New Roman" w:cs="Times New Roman"/>
          <w:sz w:val="24"/>
          <w:szCs w:val="24"/>
        </w:rPr>
        <w:t>– Y</w:t>
      </w:r>
      <w:r w:rsidRPr="00F5147C">
        <w:rPr>
          <w:rFonts w:ascii="Times New Roman" w:hAnsi="Times New Roman" w:cs="Times New Roman"/>
          <w:sz w:val="16"/>
          <w:szCs w:val="16"/>
        </w:rPr>
        <w:t>1</w:t>
      </w:r>
      <w:r w:rsidRPr="00F5147C">
        <w:rPr>
          <w:rFonts w:ascii="Times New Roman" w:hAnsi="Times New Roman" w:cs="Times New Roman"/>
          <w:sz w:val="24"/>
          <w:szCs w:val="24"/>
        </w:rPr>
        <w:t>, D</w:t>
      </w:r>
      <w:r w:rsidRPr="00F5147C">
        <w:rPr>
          <w:rFonts w:ascii="Times New Roman" w:hAnsi="Times New Roman" w:cs="Times New Roman"/>
          <w:sz w:val="16"/>
          <w:szCs w:val="16"/>
        </w:rPr>
        <w:t xml:space="preserve">2 </w:t>
      </w:r>
      <w:r w:rsidRPr="00F5147C">
        <w:rPr>
          <w:rFonts w:ascii="Times New Roman" w:hAnsi="Times New Roman" w:cs="Times New Roman"/>
          <w:sz w:val="24"/>
          <w:szCs w:val="24"/>
        </w:rPr>
        <w:t>= X</w:t>
      </w:r>
      <w:r w:rsidRPr="00F5147C">
        <w:rPr>
          <w:rFonts w:ascii="Times New Roman" w:hAnsi="Times New Roman" w:cs="Times New Roman"/>
          <w:sz w:val="16"/>
          <w:szCs w:val="16"/>
        </w:rPr>
        <w:t xml:space="preserve">2 </w:t>
      </w:r>
      <w:r w:rsidRPr="00F5147C">
        <w:rPr>
          <w:rFonts w:ascii="Times New Roman" w:hAnsi="Times New Roman" w:cs="Times New Roman"/>
          <w:sz w:val="24"/>
          <w:szCs w:val="24"/>
        </w:rPr>
        <w:t>– Y</w:t>
      </w:r>
      <w:r w:rsidRPr="00F5147C">
        <w:rPr>
          <w:rFonts w:ascii="Times New Roman" w:hAnsi="Times New Roman" w:cs="Times New Roman"/>
          <w:sz w:val="16"/>
          <w:szCs w:val="16"/>
        </w:rPr>
        <w:t>2</w:t>
      </w:r>
      <w:r w:rsidRPr="00F5147C">
        <w:rPr>
          <w:rFonts w:ascii="Times New Roman" w:hAnsi="Times New Roman" w:cs="Times New Roman"/>
          <w:sz w:val="24"/>
          <w:szCs w:val="24"/>
        </w:rPr>
        <w:t xml:space="preserve">, </w:t>
      </w:r>
      <w:proofErr w:type="spellStart"/>
      <w:r w:rsidRPr="00F5147C">
        <w:rPr>
          <w:rFonts w:ascii="Times New Roman" w:hAnsi="Times New Roman" w:cs="Times New Roman"/>
          <w:sz w:val="24"/>
          <w:szCs w:val="24"/>
        </w:rPr>
        <w:t>D</w:t>
      </w:r>
      <w:r w:rsidRPr="00F5147C">
        <w:rPr>
          <w:rFonts w:ascii="Times New Roman" w:hAnsi="Times New Roman" w:cs="Times New Roman"/>
          <w:sz w:val="16"/>
          <w:szCs w:val="16"/>
        </w:rPr>
        <w:t>n</w:t>
      </w:r>
      <w:proofErr w:type="spellEnd"/>
      <w:r w:rsidRPr="00F5147C">
        <w:rPr>
          <w:rFonts w:ascii="Times New Roman" w:hAnsi="Times New Roman" w:cs="Times New Roman"/>
          <w:sz w:val="16"/>
          <w:szCs w:val="16"/>
        </w:rPr>
        <w:t xml:space="preserve"> </w:t>
      </w:r>
      <w:r w:rsidRPr="00F5147C">
        <w:rPr>
          <w:rFonts w:ascii="Times New Roman" w:hAnsi="Times New Roman" w:cs="Times New Roman"/>
          <w:sz w:val="24"/>
          <w:szCs w:val="24"/>
        </w:rPr>
        <w:t xml:space="preserve">= </w:t>
      </w:r>
      <w:proofErr w:type="spellStart"/>
      <w:r w:rsidRPr="00F5147C">
        <w:rPr>
          <w:rFonts w:ascii="Times New Roman" w:hAnsi="Times New Roman" w:cs="Times New Roman"/>
          <w:sz w:val="24"/>
          <w:szCs w:val="24"/>
        </w:rPr>
        <w:t>X</w:t>
      </w:r>
      <w:r w:rsidRPr="00F5147C">
        <w:rPr>
          <w:rFonts w:ascii="Times New Roman" w:hAnsi="Times New Roman" w:cs="Times New Roman"/>
          <w:sz w:val="16"/>
          <w:szCs w:val="16"/>
        </w:rPr>
        <w:t>n</w:t>
      </w:r>
      <w:proofErr w:type="spellEnd"/>
      <w:r w:rsidRPr="00F5147C">
        <w:rPr>
          <w:rFonts w:ascii="Times New Roman" w:hAnsi="Times New Roman" w:cs="Times New Roman"/>
          <w:sz w:val="16"/>
          <w:szCs w:val="16"/>
        </w:rPr>
        <w:t xml:space="preserve"> </w:t>
      </w:r>
      <w:r w:rsidRPr="00F5147C">
        <w:rPr>
          <w:rFonts w:ascii="Times New Roman" w:hAnsi="Times New Roman" w:cs="Times New Roman"/>
          <w:sz w:val="24"/>
          <w:szCs w:val="24"/>
        </w:rPr>
        <w:t xml:space="preserve">– </w:t>
      </w:r>
      <w:proofErr w:type="spellStart"/>
      <w:r w:rsidRPr="00F5147C">
        <w:rPr>
          <w:rFonts w:ascii="Times New Roman" w:hAnsi="Times New Roman" w:cs="Times New Roman"/>
          <w:sz w:val="24"/>
          <w:szCs w:val="24"/>
        </w:rPr>
        <w:t>Y</w:t>
      </w:r>
      <w:r w:rsidRPr="00F5147C">
        <w:rPr>
          <w:rFonts w:ascii="Times New Roman" w:hAnsi="Times New Roman" w:cs="Times New Roman"/>
          <w:sz w:val="16"/>
          <w:szCs w:val="16"/>
        </w:rPr>
        <w:t>n</w:t>
      </w:r>
      <w:proofErr w:type="spellEnd"/>
      <w:r w:rsidRPr="00F5147C">
        <w:rPr>
          <w:rFonts w:ascii="Times New Roman" w:hAnsi="Times New Roman" w:cs="Times New Roman"/>
          <w:sz w:val="24"/>
          <w:szCs w:val="24"/>
        </w:rPr>
        <w:t>, so the D</w:t>
      </w:r>
      <w:r w:rsidRPr="00F5147C">
        <w:rPr>
          <w:rFonts w:ascii="Times New Roman" w:hAnsi="Times New Roman" w:cs="Times New Roman"/>
          <w:sz w:val="16"/>
          <w:szCs w:val="16"/>
        </w:rPr>
        <w:t>i</w:t>
      </w:r>
      <w:r w:rsidRPr="00F5147C">
        <w:rPr>
          <w:rFonts w:ascii="Times New Roman" w:hAnsi="Times New Roman" w:cs="Times New Roman"/>
          <w:sz w:val="24"/>
          <w:szCs w:val="24"/>
        </w:rPr>
        <w:t>’s are the differences within pairs. Then the D</w:t>
      </w:r>
      <w:r w:rsidRPr="00F5147C">
        <w:rPr>
          <w:rFonts w:ascii="Times New Roman" w:hAnsi="Times New Roman" w:cs="Times New Roman"/>
          <w:sz w:val="16"/>
          <w:szCs w:val="16"/>
        </w:rPr>
        <w:t>i</w:t>
      </w:r>
      <w:r w:rsidRPr="00F5147C">
        <w:rPr>
          <w:rFonts w:ascii="Times New Roman" w:hAnsi="Times New Roman" w:cs="Times New Roman"/>
          <w:sz w:val="24"/>
          <w:szCs w:val="24"/>
        </w:rPr>
        <w:t xml:space="preserve">’s are assumed to be normally distributed with mean value </w:t>
      </w:r>
      <w:proofErr w:type="spellStart"/>
      <w:r w:rsidRPr="00F5147C">
        <w:rPr>
          <w:rFonts w:ascii="Times New Roman" w:hAnsi="Times New Roman" w:cs="Times New Roman"/>
          <w:sz w:val="24"/>
          <w:szCs w:val="24"/>
        </w:rPr>
        <w:t>μ</w:t>
      </w:r>
      <w:r w:rsidRPr="00F5147C">
        <w:rPr>
          <w:rFonts w:ascii="Times New Roman" w:hAnsi="Times New Roman" w:cs="Times New Roman"/>
          <w:sz w:val="16"/>
          <w:szCs w:val="16"/>
        </w:rPr>
        <w:t>D</w:t>
      </w:r>
      <w:proofErr w:type="spellEnd"/>
      <w:r w:rsidRPr="00F5147C">
        <w:rPr>
          <w:rFonts w:ascii="Times New Roman" w:hAnsi="Times New Roman" w:cs="Times New Roman"/>
          <w:sz w:val="16"/>
          <w:szCs w:val="16"/>
        </w:rPr>
        <w:t xml:space="preserve"> </w:t>
      </w:r>
      <w:r w:rsidRPr="00F5147C">
        <w:rPr>
          <w:rFonts w:ascii="Times New Roman" w:hAnsi="Times New Roman" w:cs="Times New Roman"/>
          <w:sz w:val="24"/>
          <w:szCs w:val="24"/>
        </w:rPr>
        <w:t>and variance σ</w:t>
      </w:r>
      <w:r w:rsidRPr="00F5147C">
        <w:rPr>
          <w:rFonts w:ascii="Times New Roman" w:hAnsi="Times New Roman" w:cs="Times New Roman"/>
          <w:sz w:val="16"/>
          <w:szCs w:val="16"/>
          <w:vertAlign w:val="subscript"/>
        </w:rPr>
        <w:t>D</w:t>
      </w:r>
      <w:r w:rsidRPr="00F5147C">
        <w:rPr>
          <w:rFonts w:ascii="Times New Roman" w:hAnsi="Times New Roman" w:cs="Times New Roman"/>
          <w:sz w:val="16"/>
          <w:szCs w:val="16"/>
          <w:vertAlign w:val="superscript"/>
        </w:rPr>
        <w:t>2</w:t>
      </w:r>
      <w:r w:rsidRPr="00F5147C">
        <w:rPr>
          <w:rFonts w:ascii="Times New Roman" w:hAnsi="Times New Roman" w:cs="Times New Roman"/>
          <w:sz w:val="16"/>
          <w:szCs w:val="16"/>
        </w:rPr>
        <w:t xml:space="preserve"> </w:t>
      </w:r>
      <w:r w:rsidRPr="00F5147C">
        <w:rPr>
          <w:rFonts w:ascii="Times New Roman" w:hAnsi="Times New Roman" w:cs="Times New Roman"/>
          <w:sz w:val="24"/>
          <w:szCs w:val="24"/>
        </w:rPr>
        <w:t>(this is usually a consequence of X and Y themselves being normally distributed).</w:t>
      </w:r>
    </w:p>
    <w:p w14:paraId="00E8BA54" w14:textId="77777777" w:rsidR="008464C3" w:rsidRPr="00F5147C" w:rsidRDefault="008464C3" w:rsidP="008464C3">
      <w:pPr>
        <w:autoSpaceDE w:val="0"/>
        <w:autoSpaceDN w:val="0"/>
        <w:adjustRightInd w:val="0"/>
        <w:rPr>
          <w:rFonts w:ascii="Times New Roman" w:hAnsi="Times New Roman" w:cs="Times New Roman"/>
          <w:b/>
          <w:bCs/>
          <w:sz w:val="26"/>
          <w:szCs w:val="26"/>
        </w:rPr>
      </w:pPr>
    </w:p>
    <w:p w14:paraId="7B40C7C2" w14:textId="77777777" w:rsidR="008464C3" w:rsidRPr="00F5147C" w:rsidRDefault="008464C3"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b/>
          <w:bCs/>
          <w:sz w:val="26"/>
          <w:szCs w:val="26"/>
        </w:rPr>
        <w:t>Null Hypothesis</w:t>
      </w:r>
    </w:p>
    <w:p w14:paraId="7F3C53DC" w14:textId="77777777" w:rsidR="008464C3" w:rsidRDefault="00A71B51" w:rsidP="00A71B51">
      <w:pPr>
        <w:pStyle w:val="MTDisplayEquation"/>
        <w:jc w:val="both"/>
      </w:pPr>
      <w:r>
        <w:tab/>
      </w:r>
      <w:r w:rsidR="00F5147C" w:rsidRPr="00F5147C">
        <w:rPr>
          <w:position w:val="-4"/>
        </w:rPr>
        <w:object w:dxaOrig="180" w:dyaOrig="279" w14:anchorId="668BAC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pt" o:ole="">
            <v:imagedata r:id="rId5" o:title=""/>
          </v:shape>
          <o:OLEObject Type="Embed" ProgID="Equation.DSMT4" ShapeID="_x0000_i1025" DrawAspect="Content" ObjectID="_1315589054" r:id="rId6"/>
        </w:object>
      </w:r>
      <w:r w:rsidRPr="00A71B51">
        <w:rPr>
          <w:position w:val="-12"/>
        </w:rPr>
        <w:object w:dxaOrig="1260" w:dyaOrig="360" w14:anchorId="176D1982">
          <v:shape id="_x0000_i1026" type="#_x0000_t75" style="width:63pt;height:18pt" o:ole="">
            <v:imagedata r:id="rId7" o:title=""/>
          </v:shape>
          <o:OLEObject Type="Embed" ProgID="Equation.DSMT4" ShapeID="_x0000_i1026" DrawAspect="Content" ObjectID="_1315589055" r:id="rId8"/>
        </w:object>
      </w:r>
    </w:p>
    <w:p w14:paraId="486A2A5D" w14:textId="77777777" w:rsidR="00A71B51" w:rsidRDefault="00A71B51" w:rsidP="008464C3">
      <w:pPr>
        <w:autoSpaceDE w:val="0"/>
        <w:autoSpaceDN w:val="0"/>
        <w:adjustRightInd w:val="0"/>
        <w:rPr>
          <w:rFonts w:ascii="Helvetica-Bold" w:hAnsi="Helvetica-Bold" w:cs="Helvetica-Bold"/>
          <w:b/>
          <w:bCs/>
          <w:sz w:val="26"/>
          <w:szCs w:val="26"/>
        </w:rPr>
      </w:pPr>
    </w:p>
    <w:p w14:paraId="2BE80CF9" w14:textId="77777777" w:rsidR="00A71B51" w:rsidRPr="00F5147C" w:rsidRDefault="008464C3"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b/>
          <w:bCs/>
          <w:sz w:val="26"/>
          <w:szCs w:val="26"/>
        </w:rPr>
        <w:t>Test Statistic t</w:t>
      </w:r>
    </w:p>
    <w:p w14:paraId="00468879" w14:textId="77777777" w:rsidR="00A71B51" w:rsidRDefault="00A71B51" w:rsidP="00A71B51">
      <w:pPr>
        <w:pStyle w:val="MTDisplayEquation"/>
      </w:pPr>
      <w:r>
        <w:tab/>
      </w:r>
      <w:r w:rsidRPr="00A71B51">
        <w:rPr>
          <w:position w:val="-32"/>
        </w:rPr>
        <w:object w:dxaOrig="1080" w:dyaOrig="740" w14:anchorId="4F7858D5">
          <v:shape id="_x0000_i1027" type="#_x0000_t75" style="width:54pt;height:37pt" o:ole="">
            <v:imagedata r:id="rId9" o:title=""/>
          </v:shape>
          <o:OLEObject Type="Embed" ProgID="Equation.DSMT4" ShapeID="_x0000_i1027" DrawAspect="Content" ObjectID="_1315589056" r:id="rId10"/>
        </w:object>
      </w:r>
    </w:p>
    <w:p w14:paraId="2CEE3F88" w14:textId="77777777" w:rsidR="00A71B51" w:rsidRDefault="00A71B51" w:rsidP="008464C3">
      <w:pPr>
        <w:autoSpaceDE w:val="0"/>
        <w:autoSpaceDN w:val="0"/>
        <w:adjustRightInd w:val="0"/>
        <w:rPr>
          <w:rFonts w:ascii="Times-Italic" w:hAnsi="Times-Italic" w:cs="Times-Italic"/>
          <w:i/>
          <w:iCs/>
          <w:sz w:val="24"/>
          <w:szCs w:val="24"/>
        </w:rPr>
      </w:pPr>
    </w:p>
    <w:p w14:paraId="4B081960" w14:textId="77777777" w:rsidR="008464C3" w:rsidRPr="00F5147C" w:rsidRDefault="008464C3" w:rsidP="008464C3">
      <w:pPr>
        <w:autoSpaceDE w:val="0"/>
        <w:autoSpaceDN w:val="0"/>
        <w:adjustRightInd w:val="0"/>
        <w:rPr>
          <w:rFonts w:ascii="Times New Roman" w:hAnsi="Times New Roman" w:cs="Times New Roman"/>
          <w:sz w:val="24"/>
          <w:szCs w:val="24"/>
        </w:rPr>
      </w:pPr>
      <w:r w:rsidRPr="00F5147C">
        <w:rPr>
          <w:rFonts w:ascii="Times New Roman" w:hAnsi="Times New Roman" w:cs="Times New Roman"/>
          <w:sz w:val="24"/>
          <w:szCs w:val="24"/>
        </w:rPr>
        <w:t>Under the null hypothesis, the test statistic t has a Student t distribution with n-1 degrees of freedom</w:t>
      </w:r>
    </w:p>
    <w:p w14:paraId="10C25F5B" w14:textId="77777777" w:rsidR="00A71B51" w:rsidRPr="00F5147C" w:rsidRDefault="00A71B51" w:rsidP="008464C3">
      <w:pPr>
        <w:autoSpaceDE w:val="0"/>
        <w:autoSpaceDN w:val="0"/>
        <w:adjustRightInd w:val="0"/>
        <w:rPr>
          <w:rFonts w:ascii="Times New Roman" w:hAnsi="Times New Roman" w:cs="Times New Roman"/>
          <w:b/>
          <w:bCs/>
          <w:sz w:val="26"/>
          <w:szCs w:val="26"/>
        </w:rPr>
      </w:pPr>
    </w:p>
    <w:p w14:paraId="0BD0D39E" w14:textId="77777777" w:rsidR="008464C3" w:rsidRPr="00F5147C" w:rsidRDefault="008464C3"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b/>
          <w:bCs/>
          <w:sz w:val="26"/>
          <w:szCs w:val="26"/>
        </w:rPr>
        <w:t xml:space="preserve">Alternative Hypotheses </w:t>
      </w:r>
      <w:r w:rsidR="00A71B51" w:rsidRPr="00F5147C">
        <w:rPr>
          <w:rFonts w:ascii="Times New Roman" w:hAnsi="Times New Roman" w:cs="Times New Roman"/>
          <w:b/>
          <w:bCs/>
          <w:sz w:val="26"/>
          <w:szCs w:val="26"/>
        </w:rPr>
        <w:tab/>
      </w:r>
      <w:r w:rsidR="00A71B51" w:rsidRPr="00F5147C">
        <w:rPr>
          <w:rFonts w:ascii="Times New Roman" w:hAnsi="Times New Roman" w:cs="Times New Roman"/>
          <w:b/>
          <w:bCs/>
          <w:sz w:val="26"/>
          <w:szCs w:val="26"/>
        </w:rPr>
        <w:tab/>
      </w:r>
      <w:r w:rsidR="00F5147C">
        <w:rPr>
          <w:rFonts w:ascii="Times New Roman" w:hAnsi="Times New Roman" w:cs="Times New Roman"/>
          <w:b/>
          <w:bCs/>
          <w:sz w:val="26"/>
          <w:szCs w:val="26"/>
        </w:rPr>
        <w:tab/>
      </w:r>
      <w:r w:rsidRPr="00F5147C">
        <w:rPr>
          <w:rFonts w:ascii="Times New Roman" w:hAnsi="Times New Roman" w:cs="Times New Roman"/>
          <w:b/>
          <w:bCs/>
          <w:sz w:val="26"/>
          <w:szCs w:val="26"/>
        </w:rPr>
        <w:t xml:space="preserve">Rejection Region for Level </w:t>
      </w:r>
      <w:r w:rsidR="00864AF5" w:rsidRPr="00F5147C">
        <w:rPr>
          <w:rFonts w:ascii="Times New Roman" w:hAnsi="Times New Roman" w:cs="Times New Roman"/>
          <w:sz w:val="26"/>
          <w:szCs w:val="26"/>
        </w:rPr>
        <w:t>α</w:t>
      </w:r>
      <w:r w:rsidRPr="00F5147C">
        <w:rPr>
          <w:rFonts w:ascii="Times New Roman" w:hAnsi="Times New Roman" w:cs="Times New Roman"/>
          <w:sz w:val="26"/>
          <w:szCs w:val="26"/>
        </w:rPr>
        <w:t xml:space="preserve"> </w:t>
      </w:r>
      <w:r w:rsidRPr="00F5147C">
        <w:rPr>
          <w:rFonts w:ascii="Times New Roman" w:hAnsi="Times New Roman" w:cs="Times New Roman"/>
          <w:b/>
          <w:bCs/>
          <w:sz w:val="26"/>
          <w:szCs w:val="26"/>
        </w:rPr>
        <w:t>Test</w:t>
      </w:r>
    </w:p>
    <w:p w14:paraId="655318A8" w14:textId="77777777" w:rsidR="008464C3" w:rsidRDefault="00602352" w:rsidP="008464C3">
      <w:pPr>
        <w:autoSpaceDE w:val="0"/>
        <w:autoSpaceDN w:val="0"/>
        <w:adjustRightInd w:val="0"/>
        <w:rPr>
          <w:rFonts w:ascii="Times-Roman" w:hAnsi="Times-Roman" w:cs="Times-Roman"/>
          <w:sz w:val="16"/>
          <w:szCs w:val="16"/>
        </w:rPr>
      </w:pPr>
      <w:r w:rsidRPr="00602352">
        <w:rPr>
          <w:rFonts w:ascii="Times-Roman" w:hAnsi="Times-Roman" w:cs="Times-Roman"/>
          <w:position w:val="-12"/>
          <w:sz w:val="16"/>
          <w:szCs w:val="16"/>
        </w:rPr>
        <w:object w:dxaOrig="1280" w:dyaOrig="360" w14:anchorId="56F4BD97">
          <v:shape id="_x0000_i1028" type="#_x0000_t75" style="width:64pt;height:18pt" o:ole="">
            <v:imagedata r:id="rId11" o:title=""/>
          </v:shape>
          <o:OLEObject Type="Embed" ProgID="Equation.DSMT4" ShapeID="_x0000_i1028" DrawAspect="Content" ObjectID="_1315589057" r:id="rId12"/>
        </w:object>
      </w:r>
      <w:r w:rsidR="008464C3">
        <w:rPr>
          <w:rFonts w:ascii="Times-Roman" w:hAnsi="Times-Roman" w:cs="Times-Roman"/>
          <w:sz w:val="16"/>
          <w:szCs w:val="16"/>
        </w:rPr>
        <w:t xml:space="preserve"> </w:t>
      </w:r>
      <w:r w:rsidR="008464C3">
        <w:rPr>
          <w:rFonts w:ascii="Times-Roman" w:hAnsi="Times-Roman" w:cs="Times-Roman"/>
          <w:sz w:val="24"/>
          <w:szCs w:val="24"/>
        </w:rPr>
        <w:t>(</w:t>
      </w:r>
      <w:proofErr w:type="gramStart"/>
      <w:r w:rsidR="008464C3">
        <w:rPr>
          <w:rFonts w:ascii="Times-Roman" w:hAnsi="Times-Roman" w:cs="Times-Roman"/>
          <w:sz w:val="24"/>
          <w:szCs w:val="24"/>
        </w:rPr>
        <w:t>two</w:t>
      </w:r>
      <w:proofErr w:type="gramEnd"/>
      <w:r w:rsidR="008464C3">
        <w:rPr>
          <w:rFonts w:ascii="Times-Roman" w:hAnsi="Times-Roman" w:cs="Times-Roman"/>
          <w:sz w:val="24"/>
          <w:szCs w:val="24"/>
        </w:rPr>
        <w:t xml:space="preserve">-tailed test) </w:t>
      </w:r>
      <w:r w:rsidR="00A71B51">
        <w:rPr>
          <w:rFonts w:ascii="Times-Roman" w:hAnsi="Times-Roman" w:cs="Times-Roman"/>
          <w:sz w:val="24"/>
          <w:szCs w:val="24"/>
        </w:rPr>
        <w:tab/>
      </w:r>
      <w:r w:rsidR="00A71B51">
        <w:rPr>
          <w:rFonts w:ascii="Times-Roman" w:hAnsi="Times-Roman" w:cs="Times-Roman"/>
          <w:sz w:val="24"/>
          <w:szCs w:val="24"/>
        </w:rPr>
        <w:tab/>
      </w:r>
      <w:r w:rsidRPr="00602352">
        <w:rPr>
          <w:rFonts w:ascii="Times-Roman" w:hAnsi="Times-Roman" w:cs="Times-Roman"/>
          <w:position w:val="-14"/>
          <w:sz w:val="24"/>
          <w:szCs w:val="24"/>
        </w:rPr>
        <w:object w:dxaOrig="940" w:dyaOrig="380" w14:anchorId="061A3E5F">
          <v:shape id="_x0000_i1029" type="#_x0000_t75" style="width:47pt;height:19pt" o:ole="">
            <v:imagedata r:id="rId13" o:title=""/>
          </v:shape>
          <o:OLEObject Type="Embed" ProgID="Equation.DSMT4" ShapeID="_x0000_i1029" DrawAspect="Content" ObjectID="_1315589058" r:id="rId14"/>
        </w:object>
      </w:r>
      <w:r>
        <w:rPr>
          <w:rFonts w:ascii="Times-Roman" w:hAnsi="Times-Roman" w:cs="Times-Roman"/>
          <w:sz w:val="24"/>
          <w:szCs w:val="24"/>
        </w:rPr>
        <w:t xml:space="preserve"> or </w:t>
      </w:r>
      <w:r w:rsidRPr="00602352">
        <w:rPr>
          <w:rFonts w:ascii="Times-Roman" w:hAnsi="Times-Roman" w:cs="Times-Roman"/>
          <w:position w:val="-14"/>
          <w:sz w:val="24"/>
          <w:szCs w:val="24"/>
        </w:rPr>
        <w:object w:dxaOrig="1060" w:dyaOrig="380" w14:anchorId="37D7874C">
          <v:shape id="_x0000_i1030" type="#_x0000_t75" style="width:53pt;height:19pt" o:ole="">
            <v:imagedata r:id="rId15" o:title=""/>
          </v:shape>
          <o:OLEObject Type="Embed" ProgID="Equation.DSMT4" ShapeID="_x0000_i1030" DrawAspect="Content" ObjectID="_1315589059" r:id="rId16"/>
        </w:object>
      </w:r>
    </w:p>
    <w:p w14:paraId="3FE5D114" w14:textId="77777777" w:rsidR="008464C3" w:rsidRDefault="00602352" w:rsidP="008464C3">
      <w:pPr>
        <w:autoSpaceDE w:val="0"/>
        <w:autoSpaceDN w:val="0"/>
        <w:adjustRightInd w:val="0"/>
        <w:rPr>
          <w:rFonts w:ascii="Times-Roman" w:hAnsi="Times-Roman" w:cs="Times-Roman"/>
          <w:sz w:val="16"/>
          <w:szCs w:val="16"/>
        </w:rPr>
      </w:pPr>
      <w:r w:rsidRPr="00602352">
        <w:rPr>
          <w:rFonts w:ascii="Times-Roman" w:hAnsi="Times-Roman" w:cs="Times-Roman"/>
          <w:position w:val="-12"/>
          <w:sz w:val="24"/>
          <w:szCs w:val="24"/>
        </w:rPr>
        <w:object w:dxaOrig="1260" w:dyaOrig="360" w14:anchorId="626E3EB5">
          <v:shape id="_x0000_i1031" type="#_x0000_t75" style="width:63pt;height:18pt" o:ole="">
            <v:imagedata r:id="rId17" o:title=""/>
          </v:shape>
          <o:OLEObject Type="Embed" ProgID="Equation.DSMT4" ShapeID="_x0000_i1031" DrawAspect="Content" ObjectID="_1315589060" r:id="rId18"/>
        </w:object>
      </w:r>
      <w:r w:rsidR="008464C3">
        <w:rPr>
          <w:rFonts w:ascii="Times-Roman" w:hAnsi="Times-Roman" w:cs="Times-Roman"/>
          <w:sz w:val="16"/>
          <w:szCs w:val="16"/>
        </w:rPr>
        <w:t xml:space="preserve"> </w:t>
      </w:r>
      <w:r w:rsidR="008464C3">
        <w:rPr>
          <w:rFonts w:ascii="Times-Roman" w:hAnsi="Times-Roman" w:cs="Times-Roman"/>
          <w:sz w:val="24"/>
          <w:szCs w:val="24"/>
        </w:rPr>
        <w:t>(</w:t>
      </w:r>
      <w:proofErr w:type="gramStart"/>
      <w:r w:rsidR="008464C3">
        <w:rPr>
          <w:rFonts w:ascii="Times-Roman" w:hAnsi="Times-Roman" w:cs="Times-Roman"/>
          <w:sz w:val="24"/>
          <w:szCs w:val="24"/>
        </w:rPr>
        <w:t>lower</w:t>
      </w:r>
      <w:proofErr w:type="gramEnd"/>
      <w:r w:rsidR="008464C3">
        <w:rPr>
          <w:rFonts w:ascii="Times-Roman" w:hAnsi="Times-Roman" w:cs="Times-Roman"/>
          <w:sz w:val="24"/>
          <w:szCs w:val="24"/>
        </w:rPr>
        <w:t xml:space="preserve">-tailed test) </w:t>
      </w:r>
      <w:r w:rsidR="00A71B51">
        <w:rPr>
          <w:rFonts w:ascii="Times-Roman" w:hAnsi="Times-Roman" w:cs="Times-Roman"/>
          <w:sz w:val="24"/>
          <w:szCs w:val="24"/>
        </w:rPr>
        <w:tab/>
      </w:r>
      <w:r w:rsidR="00A71B51">
        <w:rPr>
          <w:rFonts w:ascii="Times-Roman" w:hAnsi="Times-Roman" w:cs="Times-Roman"/>
          <w:sz w:val="24"/>
          <w:szCs w:val="24"/>
        </w:rPr>
        <w:tab/>
      </w:r>
      <w:r w:rsidR="00864AF5" w:rsidRPr="00864AF5">
        <w:rPr>
          <w:rFonts w:ascii="Times-Roman" w:hAnsi="Times-Roman" w:cs="Times-Roman"/>
          <w:position w:val="-14"/>
          <w:sz w:val="24"/>
          <w:szCs w:val="24"/>
        </w:rPr>
        <w:object w:dxaOrig="940" w:dyaOrig="380" w14:anchorId="3A688643">
          <v:shape id="_x0000_i1032" type="#_x0000_t75" style="width:47pt;height:19pt" o:ole="">
            <v:imagedata r:id="rId19" o:title=""/>
          </v:shape>
          <o:OLEObject Type="Embed" ProgID="Equation.DSMT4" ShapeID="_x0000_i1032" DrawAspect="Content" ObjectID="_1315589061" r:id="rId20"/>
        </w:object>
      </w:r>
    </w:p>
    <w:p w14:paraId="6E92C341" w14:textId="77777777" w:rsidR="008464C3" w:rsidRDefault="00602352" w:rsidP="008464C3">
      <w:pPr>
        <w:autoSpaceDE w:val="0"/>
        <w:autoSpaceDN w:val="0"/>
        <w:adjustRightInd w:val="0"/>
        <w:rPr>
          <w:rFonts w:ascii="Times-Roman" w:hAnsi="Times-Roman" w:cs="Times-Roman"/>
          <w:sz w:val="16"/>
          <w:szCs w:val="16"/>
        </w:rPr>
      </w:pPr>
      <w:r w:rsidRPr="00602352">
        <w:rPr>
          <w:rFonts w:ascii="Times-Roman" w:hAnsi="Times-Roman" w:cs="Times-Roman"/>
          <w:position w:val="-12"/>
          <w:sz w:val="24"/>
          <w:szCs w:val="24"/>
        </w:rPr>
        <w:object w:dxaOrig="1280" w:dyaOrig="360" w14:anchorId="56F39061">
          <v:shape id="_x0000_i1033" type="#_x0000_t75" style="width:64pt;height:18pt" o:ole="">
            <v:imagedata r:id="rId21" o:title=""/>
          </v:shape>
          <o:OLEObject Type="Embed" ProgID="Equation.DSMT4" ShapeID="_x0000_i1033" DrawAspect="Content" ObjectID="_1315589062" r:id="rId22"/>
        </w:object>
      </w:r>
      <w:r w:rsidR="008464C3">
        <w:rPr>
          <w:rFonts w:ascii="Times-Roman" w:hAnsi="Times-Roman" w:cs="Times-Roman"/>
          <w:sz w:val="16"/>
          <w:szCs w:val="16"/>
        </w:rPr>
        <w:t xml:space="preserve"> </w:t>
      </w:r>
      <w:r w:rsidR="008464C3">
        <w:rPr>
          <w:rFonts w:ascii="Times-Roman" w:hAnsi="Times-Roman" w:cs="Times-Roman"/>
          <w:sz w:val="24"/>
          <w:szCs w:val="24"/>
        </w:rPr>
        <w:t>(</w:t>
      </w:r>
      <w:proofErr w:type="gramStart"/>
      <w:r w:rsidR="008464C3">
        <w:rPr>
          <w:rFonts w:ascii="Times-Roman" w:hAnsi="Times-Roman" w:cs="Times-Roman"/>
          <w:sz w:val="24"/>
          <w:szCs w:val="24"/>
        </w:rPr>
        <w:t>upper</w:t>
      </w:r>
      <w:proofErr w:type="gramEnd"/>
      <w:r w:rsidR="008464C3">
        <w:rPr>
          <w:rFonts w:ascii="Times-Roman" w:hAnsi="Times-Roman" w:cs="Times-Roman"/>
          <w:sz w:val="24"/>
          <w:szCs w:val="24"/>
        </w:rPr>
        <w:t xml:space="preserve">-tailed test) </w:t>
      </w:r>
      <w:r w:rsidR="00A71B51">
        <w:rPr>
          <w:rFonts w:ascii="Times-Roman" w:hAnsi="Times-Roman" w:cs="Times-Roman"/>
          <w:sz w:val="24"/>
          <w:szCs w:val="24"/>
        </w:rPr>
        <w:tab/>
      </w:r>
      <w:r w:rsidR="00A71B51">
        <w:rPr>
          <w:rFonts w:ascii="Times-Roman" w:hAnsi="Times-Roman" w:cs="Times-Roman"/>
          <w:sz w:val="24"/>
          <w:szCs w:val="24"/>
        </w:rPr>
        <w:tab/>
      </w:r>
      <w:r w:rsidR="00864AF5" w:rsidRPr="00864AF5">
        <w:rPr>
          <w:rFonts w:ascii="Times-Roman" w:hAnsi="Times-Roman" w:cs="Times-Roman"/>
          <w:position w:val="-14"/>
          <w:sz w:val="24"/>
          <w:szCs w:val="24"/>
        </w:rPr>
        <w:object w:dxaOrig="800" w:dyaOrig="380" w14:anchorId="58F6C37C">
          <v:shape id="_x0000_i1034" type="#_x0000_t75" style="width:40pt;height:19pt" o:ole="">
            <v:imagedata r:id="rId23" o:title=""/>
          </v:shape>
          <o:OLEObject Type="Embed" ProgID="Equation.DSMT4" ShapeID="_x0000_i1034" DrawAspect="Content" ObjectID="_1315589063" r:id="rId24"/>
        </w:object>
      </w:r>
    </w:p>
    <w:p w14:paraId="0F599066" w14:textId="77777777" w:rsidR="008464C3" w:rsidRDefault="008464C3" w:rsidP="008464C3">
      <w:pPr>
        <w:autoSpaceDE w:val="0"/>
        <w:autoSpaceDN w:val="0"/>
        <w:adjustRightInd w:val="0"/>
        <w:rPr>
          <w:rFonts w:ascii="Times-Roman" w:hAnsi="Times-Roman" w:cs="Times-Roman"/>
          <w:sz w:val="24"/>
          <w:szCs w:val="24"/>
        </w:rPr>
      </w:pPr>
    </w:p>
    <w:p w14:paraId="7A054F3A" w14:textId="77777777" w:rsidR="008464C3" w:rsidRPr="00F5147C" w:rsidRDefault="008464C3" w:rsidP="008464C3">
      <w:pPr>
        <w:autoSpaceDE w:val="0"/>
        <w:autoSpaceDN w:val="0"/>
        <w:adjustRightInd w:val="0"/>
        <w:rPr>
          <w:rFonts w:ascii="Times New Roman" w:hAnsi="Times New Roman" w:cs="Times New Roman"/>
          <w:sz w:val="24"/>
          <w:szCs w:val="24"/>
        </w:rPr>
      </w:pPr>
      <w:proofErr w:type="gramStart"/>
      <w:r w:rsidRPr="00F5147C">
        <w:rPr>
          <w:rFonts w:ascii="Times New Roman" w:hAnsi="Times New Roman" w:cs="Times New Roman"/>
          <w:sz w:val="24"/>
          <w:szCs w:val="24"/>
        </w:rPr>
        <w:t>where</w:t>
      </w:r>
      <w:proofErr w:type="gramEnd"/>
      <w:r w:rsidRPr="00F5147C">
        <w:rPr>
          <w:rFonts w:ascii="Times New Roman" w:hAnsi="Times New Roman" w:cs="Times New Roman"/>
          <w:sz w:val="24"/>
          <w:szCs w:val="24"/>
        </w:rPr>
        <w:t xml:space="preserve"> </w:t>
      </w:r>
      <w:r w:rsidR="00864AF5" w:rsidRPr="00F5147C">
        <w:rPr>
          <w:rFonts w:ascii="Times New Roman" w:hAnsi="Times New Roman" w:cs="Times New Roman"/>
          <w:position w:val="-14"/>
          <w:sz w:val="24"/>
          <w:szCs w:val="24"/>
        </w:rPr>
        <w:object w:dxaOrig="1420" w:dyaOrig="400" w14:anchorId="0DB65B9E">
          <v:shape id="_x0000_i1035" type="#_x0000_t75" style="width:71pt;height:20pt" o:ole="">
            <v:imagedata r:id="rId25" o:title=""/>
          </v:shape>
          <o:OLEObject Type="Embed" ProgID="Equation.DSMT4" ShapeID="_x0000_i1035" DrawAspect="Content" ObjectID="_1315589064" r:id="rId26"/>
        </w:object>
      </w:r>
      <w:r w:rsidRPr="00F5147C">
        <w:rPr>
          <w:rFonts w:ascii="Times New Roman" w:hAnsi="Times New Roman" w:cs="Times New Roman"/>
          <w:sz w:val="24"/>
          <w:szCs w:val="24"/>
        </w:rPr>
        <w:t xml:space="preserve"> given that T has a Student t distribution with </w:t>
      </w:r>
      <w:r w:rsidRPr="00F5147C">
        <w:rPr>
          <w:rFonts w:ascii="Times New Roman" w:hAnsi="Times New Roman" w:cs="Times New Roman"/>
          <w:i/>
          <w:iCs/>
          <w:sz w:val="24"/>
          <w:szCs w:val="24"/>
        </w:rPr>
        <w:t xml:space="preserve">n </w:t>
      </w:r>
      <w:r w:rsidRPr="00F5147C">
        <w:rPr>
          <w:rFonts w:ascii="Times New Roman" w:hAnsi="Times New Roman" w:cs="Times New Roman"/>
          <w:sz w:val="24"/>
          <w:szCs w:val="24"/>
        </w:rPr>
        <w:t>– 1 degrees of freedom.</w:t>
      </w:r>
    </w:p>
    <w:p w14:paraId="38BD4A6C" w14:textId="77777777" w:rsidR="008464C3" w:rsidRDefault="008464C3" w:rsidP="008464C3">
      <w:pPr>
        <w:autoSpaceDE w:val="0"/>
        <w:autoSpaceDN w:val="0"/>
        <w:adjustRightInd w:val="0"/>
        <w:rPr>
          <w:rFonts w:ascii="Helvetica-Bold" w:hAnsi="Helvetica-Bold" w:cs="Helvetica-Bold"/>
          <w:b/>
          <w:bCs/>
          <w:sz w:val="26"/>
          <w:szCs w:val="26"/>
        </w:rPr>
      </w:pPr>
    </w:p>
    <w:p w14:paraId="50DCEFDE" w14:textId="77777777" w:rsidR="008464C3" w:rsidRPr="00F5147C" w:rsidRDefault="008464C3" w:rsidP="008464C3">
      <w:pPr>
        <w:autoSpaceDE w:val="0"/>
        <w:autoSpaceDN w:val="0"/>
        <w:adjustRightInd w:val="0"/>
        <w:rPr>
          <w:rFonts w:ascii="Times New Roman" w:hAnsi="Times New Roman" w:cs="Times New Roman"/>
          <w:b/>
          <w:bCs/>
          <w:sz w:val="17"/>
          <w:szCs w:val="17"/>
        </w:rPr>
      </w:pPr>
      <w:r w:rsidRPr="00F5147C">
        <w:rPr>
          <w:rFonts w:ascii="Times New Roman" w:hAnsi="Times New Roman" w:cs="Times New Roman"/>
          <w:b/>
          <w:bCs/>
          <w:sz w:val="26"/>
          <w:szCs w:val="26"/>
        </w:rPr>
        <w:t>Computing t</w:t>
      </w:r>
      <w:r w:rsidR="00864AF5" w:rsidRPr="00F5147C">
        <w:rPr>
          <w:rFonts w:ascii="Times New Roman" w:hAnsi="Times New Roman" w:cs="Times New Roman"/>
          <w:sz w:val="17"/>
          <w:szCs w:val="17"/>
        </w:rPr>
        <w:t>α</w:t>
      </w:r>
      <w:r w:rsidRPr="00F5147C">
        <w:rPr>
          <w:rFonts w:ascii="Times New Roman" w:hAnsi="Times New Roman" w:cs="Times New Roman"/>
          <w:b/>
          <w:bCs/>
          <w:sz w:val="17"/>
          <w:szCs w:val="17"/>
        </w:rPr>
        <w:t>, n-1</w:t>
      </w:r>
    </w:p>
    <w:p w14:paraId="46EB014C" w14:textId="77777777" w:rsidR="008464C3" w:rsidRPr="00F5147C" w:rsidRDefault="008464C3" w:rsidP="008464C3">
      <w:pPr>
        <w:autoSpaceDE w:val="0"/>
        <w:autoSpaceDN w:val="0"/>
        <w:adjustRightInd w:val="0"/>
        <w:rPr>
          <w:rFonts w:ascii="Times New Roman" w:hAnsi="Times New Roman" w:cs="Times New Roman"/>
          <w:sz w:val="24"/>
          <w:szCs w:val="24"/>
        </w:rPr>
      </w:pPr>
      <w:r w:rsidRPr="00F5147C">
        <w:rPr>
          <w:rFonts w:ascii="Times New Roman" w:hAnsi="Times New Roman" w:cs="Times New Roman"/>
          <w:sz w:val="24"/>
          <w:szCs w:val="24"/>
        </w:rPr>
        <w:t xml:space="preserve">In </w:t>
      </w:r>
      <w:proofErr w:type="spellStart"/>
      <w:r w:rsidRPr="00F5147C">
        <w:rPr>
          <w:rFonts w:ascii="Times New Roman" w:hAnsi="Times New Roman" w:cs="Times New Roman"/>
          <w:sz w:val="24"/>
          <w:szCs w:val="24"/>
        </w:rPr>
        <w:t>Matlab</w:t>
      </w:r>
      <w:proofErr w:type="spellEnd"/>
      <w:r w:rsidRPr="00F5147C">
        <w:rPr>
          <w:rFonts w:ascii="Times New Roman" w:hAnsi="Times New Roman" w:cs="Times New Roman"/>
          <w:sz w:val="24"/>
          <w:szCs w:val="24"/>
        </w:rPr>
        <w:t xml:space="preserve">, use the </w:t>
      </w:r>
      <w:proofErr w:type="spellStart"/>
      <w:r w:rsidRPr="00F5147C">
        <w:rPr>
          <w:rFonts w:ascii="Times New Roman" w:hAnsi="Times New Roman" w:cs="Times New Roman"/>
          <w:sz w:val="24"/>
          <w:szCs w:val="24"/>
        </w:rPr>
        <w:t>tinv</w:t>
      </w:r>
      <w:proofErr w:type="spellEnd"/>
      <w:r w:rsidRPr="00F5147C">
        <w:rPr>
          <w:rFonts w:ascii="Times New Roman" w:hAnsi="Times New Roman" w:cs="Times New Roman"/>
          <w:sz w:val="24"/>
          <w:szCs w:val="24"/>
        </w:rPr>
        <w:t xml:space="preserve"> function, which has two a</w:t>
      </w:r>
      <w:r w:rsidR="00864AF5" w:rsidRPr="00F5147C">
        <w:rPr>
          <w:rFonts w:ascii="Times New Roman" w:hAnsi="Times New Roman" w:cs="Times New Roman"/>
          <w:sz w:val="24"/>
          <w:szCs w:val="24"/>
        </w:rPr>
        <w:t xml:space="preserve">rguments: P and V. P is the </w:t>
      </w:r>
      <w:proofErr w:type="gramStart"/>
      <w:r w:rsidR="00864AF5" w:rsidRPr="00F5147C">
        <w:rPr>
          <w:rFonts w:ascii="Times New Roman" w:hAnsi="Times New Roman" w:cs="Times New Roman"/>
          <w:sz w:val="24"/>
          <w:szCs w:val="24"/>
        </w:rPr>
        <w:t xml:space="preserve">non </w:t>
      </w:r>
      <w:proofErr w:type="spellStart"/>
      <w:r w:rsidRPr="00F5147C">
        <w:rPr>
          <w:rFonts w:ascii="Times New Roman" w:hAnsi="Times New Roman" w:cs="Times New Roman"/>
          <w:sz w:val="24"/>
          <w:szCs w:val="24"/>
        </w:rPr>
        <w:t>exeedance</w:t>
      </w:r>
      <w:proofErr w:type="spellEnd"/>
      <w:proofErr w:type="gramEnd"/>
      <w:r w:rsidRPr="00F5147C">
        <w:rPr>
          <w:rFonts w:ascii="Times New Roman" w:hAnsi="Times New Roman" w:cs="Times New Roman"/>
          <w:sz w:val="24"/>
          <w:szCs w:val="24"/>
        </w:rPr>
        <w:t xml:space="preserve"> probability and is equal to 1 – </w:t>
      </w:r>
      <w:r w:rsidR="00864AF5" w:rsidRPr="00F5147C">
        <w:rPr>
          <w:rFonts w:ascii="Times New Roman" w:hAnsi="Times New Roman" w:cs="Times New Roman"/>
          <w:sz w:val="24"/>
          <w:szCs w:val="24"/>
        </w:rPr>
        <w:t>α</w:t>
      </w:r>
      <w:r w:rsidRPr="00F5147C">
        <w:rPr>
          <w:rFonts w:ascii="Times New Roman" w:hAnsi="Times New Roman" w:cs="Times New Roman"/>
          <w:sz w:val="24"/>
          <w:szCs w:val="24"/>
        </w:rPr>
        <w:t xml:space="preserve">, and V is the degrees of freedom (n-1 for this test). For example, if </w:t>
      </w:r>
      <w:r w:rsidR="00864AF5" w:rsidRPr="00F5147C">
        <w:rPr>
          <w:rFonts w:ascii="Times New Roman" w:hAnsi="Times New Roman" w:cs="Times New Roman"/>
          <w:sz w:val="24"/>
          <w:szCs w:val="24"/>
        </w:rPr>
        <w:t>α</w:t>
      </w:r>
      <w:r w:rsidRPr="00F5147C">
        <w:rPr>
          <w:rFonts w:ascii="Times New Roman" w:hAnsi="Times New Roman" w:cs="Times New Roman"/>
          <w:sz w:val="24"/>
          <w:szCs w:val="24"/>
        </w:rPr>
        <w:t xml:space="preserve"> = 5%, and n = 10, then you would compute t</w:t>
      </w:r>
      <w:r w:rsidRPr="00F5147C">
        <w:rPr>
          <w:rFonts w:ascii="Times New Roman" w:hAnsi="Times New Roman" w:cs="Times New Roman"/>
          <w:sz w:val="16"/>
          <w:szCs w:val="16"/>
        </w:rPr>
        <w:t>a</w:t>
      </w:r>
      <w:proofErr w:type="gramStart"/>
      <w:r w:rsidRPr="00F5147C">
        <w:rPr>
          <w:rFonts w:ascii="Times New Roman" w:hAnsi="Times New Roman" w:cs="Times New Roman"/>
          <w:sz w:val="16"/>
          <w:szCs w:val="16"/>
        </w:rPr>
        <w:t>,n</w:t>
      </w:r>
      <w:proofErr w:type="gramEnd"/>
      <w:r w:rsidRPr="00F5147C">
        <w:rPr>
          <w:rFonts w:ascii="Times New Roman" w:hAnsi="Times New Roman" w:cs="Times New Roman"/>
          <w:sz w:val="16"/>
          <w:szCs w:val="16"/>
        </w:rPr>
        <w:t xml:space="preserve">-1 </w:t>
      </w:r>
      <w:r w:rsidRPr="00F5147C">
        <w:rPr>
          <w:rFonts w:ascii="Times New Roman" w:hAnsi="Times New Roman" w:cs="Times New Roman"/>
          <w:sz w:val="24"/>
          <w:szCs w:val="24"/>
        </w:rPr>
        <w:t>as follows:</w:t>
      </w:r>
    </w:p>
    <w:p w14:paraId="409D9ECB" w14:textId="77777777" w:rsidR="008464C3" w:rsidRPr="00F5147C" w:rsidRDefault="008464C3" w:rsidP="008464C3">
      <w:pPr>
        <w:autoSpaceDE w:val="0"/>
        <w:autoSpaceDN w:val="0"/>
        <w:adjustRightInd w:val="0"/>
        <w:rPr>
          <w:rFonts w:ascii="Times New Roman" w:hAnsi="Times New Roman" w:cs="Times New Roman"/>
          <w:sz w:val="24"/>
          <w:szCs w:val="24"/>
        </w:rPr>
      </w:pPr>
      <w:proofErr w:type="spellStart"/>
      <w:proofErr w:type="gramStart"/>
      <w:r w:rsidRPr="00F5147C">
        <w:rPr>
          <w:rFonts w:ascii="Times New Roman" w:hAnsi="Times New Roman" w:cs="Times New Roman"/>
          <w:sz w:val="24"/>
          <w:szCs w:val="24"/>
        </w:rPr>
        <w:t>t</w:t>
      </w:r>
      <w:proofErr w:type="gramEnd"/>
      <w:r w:rsidRPr="00F5147C">
        <w:rPr>
          <w:rFonts w:ascii="Times New Roman" w:hAnsi="Times New Roman" w:cs="Times New Roman"/>
          <w:sz w:val="24"/>
          <w:szCs w:val="24"/>
        </w:rPr>
        <w:t>_alpha</w:t>
      </w:r>
      <w:proofErr w:type="spellEnd"/>
      <w:r w:rsidRPr="00F5147C">
        <w:rPr>
          <w:rFonts w:ascii="Times New Roman" w:hAnsi="Times New Roman" w:cs="Times New Roman"/>
          <w:sz w:val="24"/>
          <w:szCs w:val="24"/>
        </w:rPr>
        <w:t>=</w:t>
      </w:r>
      <w:proofErr w:type="spellStart"/>
      <w:r w:rsidRPr="00F5147C">
        <w:rPr>
          <w:rFonts w:ascii="Times New Roman" w:hAnsi="Times New Roman" w:cs="Times New Roman"/>
          <w:sz w:val="24"/>
          <w:szCs w:val="24"/>
        </w:rPr>
        <w:t>tinv</w:t>
      </w:r>
      <w:proofErr w:type="spellEnd"/>
      <w:r w:rsidRPr="00F5147C">
        <w:rPr>
          <w:rFonts w:ascii="Times New Roman" w:hAnsi="Times New Roman" w:cs="Times New Roman"/>
          <w:sz w:val="24"/>
          <w:szCs w:val="24"/>
        </w:rPr>
        <w:t>(0.95,9). To compute t</w:t>
      </w:r>
      <w:r w:rsidRPr="00F5147C">
        <w:rPr>
          <w:rFonts w:ascii="Times New Roman" w:hAnsi="Times New Roman" w:cs="Times New Roman"/>
          <w:sz w:val="16"/>
          <w:szCs w:val="16"/>
        </w:rPr>
        <w:t>a/2,n-1</w:t>
      </w:r>
      <w:r w:rsidRPr="00F5147C">
        <w:rPr>
          <w:rFonts w:ascii="Times New Roman" w:hAnsi="Times New Roman" w:cs="Times New Roman"/>
          <w:sz w:val="24"/>
          <w:szCs w:val="24"/>
        </w:rPr>
        <w:t xml:space="preserve">, use </w:t>
      </w:r>
      <w:proofErr w:type="spellStart"/>
      <w:proofErr w:type="gramStart"/>
      <w:r w:rsidRPr="00F5147C">
        <w:rPr>
          <w:rFonts w:ascii="Times New Roman" w:hAnsi="Times New Roman" w:cs="Times New Roman"/>
          <w:sz w:val="24"/>
          <w:szCs w:val="24"/>
        </w:rPr>
        <w:t>tinv</w:t>
      </w:r>
      <w:proofErr w:type="spellEnd"/>
      <w:r w:rsidRPr="00F5147C">
        <w:rPr>
          <w:rFonts w:ascii="Times New Roman" w:hAnsi="Times New Roman" w:cs="Times New Roman"/>
          <w:sz w:val="24"/>
          <w:szCs w:val="24"/>
        </w:rPr>
        <w:t>(</w:t>
      </w:r>
      <w:proofErr w:type="gramEnd"/>
      <w:r w:rsidRPr="00F5147C">
        <w:rPr>
          <w:rFonts w:ascii="Times New Roman" w:hAnsi="Times New Roman" w:cs="Times New Roman"/>
          <w:sz w:val="24"/>
          <w:szCs w:val="24"/>
        </w:rPr>
        <w:t>0.975,9).</w:t>
      </w:r>
    </w:p>
    <w:p w14:paraId="79E1B7F2" w14:textId="77777777" w:rsidR="008464C3" w:rsidRPr="00F5147C" w:rsidRDefault="008464C3" w:rsidP="008464C3">
      <w:pPr>
        <w:autoSpaceDE w:val="0"/>
        <w:autoSpaceDN w:val="0"/>
        <w:adjustRightInd w:val="0"/>
        <w:rPr>
          <w:rFonts w:ascii="Times New Roman" w:hAnsi="Times New Roman" w:cs="Times New Roman"/>
          <w:b/>
          <w:bCs/>
          <w:sz w:val="26"/>
          <w:szCs w:val="26"/>
        </w:rPr>
      </w:pPr>
    </w:p>
    <w:p w14:paraId="635AB5D3" w14:textId="77777777" w:rsidR="008464C3" w:rsidRPr="00F5147C" w:rsidRDefault="008464C3"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b/>
          <w:bCs/>
          <w:sz w:val="26"/>
          <w:szCs w:val="26"/>
        </w:rPr>
        <w:t>Computing P-values</w:t>
      </w:r>
    </w:p>
    <w:p w14:paraId="29FE43AF" w14:textId="77777777" w:rsidR="008464C3" w:rsidRPr="00F5147C" w:rsidRDefault="008464C3" w:rsidP="008464C3">
      <w:pPr>
        <w:autoSpaceDE w:val="0"/>
        <w:autoSpaceDN w:val="0"/>
        <w:adjustRightInd w:val="0"/>
        <w:rPr>
          <w:rFonts w:ascii="Times New Roman" w:hAnsi="Times New Roman" w:cs="Times New Roman"/>
          <w:sz w:val="24"/>
          <w:szCs w:val="24"/>
        </w:rPr>
      </w:pPr>
      <w:commentRangeStart w:id="4"/>
      <w:r w:rsidRPr="00F5147C">
        <w:rPr>
          <w:rFonts w:ascii="Times New Roman" w:hAnsi="Times New Roman" w:cs="Times New Roman"/>
          <w:sz w:val="24"/>
          <w:szCs w:val="24"/>
        </w:rPr>
        <w:t xml:space="preserve">The p-value is the smallest possible value that you could assign to </w:t>
      </w:r>
      <w:r w:rsidR="001E51B2">
        <w:rPr>
          <w:rFonts w:ascii="Times New Roman" w:hAnsi="Times New Roman" w:cs="Times New Roman"/>
          <w:sz w:val="24"/>
          <w:szCs w:val="24"/>
        </w:rPr>
        <w:t>α</w:t>
      </w:r>
      <w:r w:rsidRPr="00F5147C">
        <w:rPr>
          <w:rFonts w:ascii="Times New Roman" w:hAnsi="Times New Roman" w:cs="Times New Roman"/>
          <w:sz w:val="24"/>
          <w:szCs w:val="24"/>
        </w:rPr>
        <w:t xml:space="preserve"> and still reject the null hypothesis</w:t>
      </w:r>
      <w:commentRangeEnd w:id="4"/>
      <w:r w:rsidR="001E51B2">
        <w:rPr>
          <w:rStyle w:val="CommentReference"/>
        </w:rPr>
        <w:commentReference w:id="4"/>
      </w:r>
      <w:r w:rsidRPr="00F5147C">
        <w:rPr>
          <w:rFonts w:ascii="Times New Roman" w:hAnsi="Times New Roman" w:cs="Times New Roman"/>
          <w:sz w:val="24"/>
          <w:szCs w:val="24"/>
        </w:rPr>
        <w:t xml:space="preserve">. If your t = 2.73 and you have n =10, you would compute your p-value for a one-sided test in </w:t>
      </w:r>
      <w:proofErr w:type="spellStart"/>
      <w:r w:rsidRPr="00F5147C">
        <w:rPr>
          <w:rFonts w:ascii="Times New Roman" w:hAnsi="Times New Roman" w:cs="Times New Roman"/>
          <w:sz w:val="24"/>
          <w:szCs w:val="24"/>
        </w:rPr>
        <w:t>Matlab</w:t>
      </w:r>
      <w:proofErr w:type="spellEnd"/>
      <w:r w:rsidRPr="00F5147C">
        <w:rPr>
          <w:rFonts w:ascii="Times New Roman" w:hAnsi="Times New Roman" w:cs="Times New Roman"/>
          <w:sz w:val="24"/>
          <w:szCs w:val="24"/>
        </w:rPr>
        <w:t xml:space="preserve"> as follows: </w:t>
      </w:r>
      <w:proofErr w:type="spellStart"/>
      <w:r w:rsidRPr="00F5147C">
        <w:rPr>
          <w:rFonts w:ascii="Times New Roman" w:hAnsi="Times New Roman" w:cs="Times New Roman"/>
          <w:sz w:val="24"/>
          <w:szCs w:val="24"/>
        </w:rPr>
        <w:t>pval</w:t>
      </w:r>
      <w:proofErr w:type="spellEnd"/>
      <w:r w:rsidRPr="00F5147C">
        <w:rPr>
          <w:rFonts w:ascii="Times New Roman" w:hAnsi="Times New Roman" w:cs="Times New Roman"/>
          <w:sz w:val="24"/>
          <w:szCs w:val="24"/>
        </w:rPr>
        <w:t xml:space="preserve"> = </w:t>
      </w:r>
      <w:proofErr w:type="spellStart"/>
      <w:proofErr w:type="gramStart"/>
      <w:r w:rsidRPr="00F5147C">
        <w:rPr>
          <w:rFonts w:ascii="Times New Roman" w:hAnsi="Times New Roman" w:cs="Times New Roman"/>
          <w:sz w:val="24"/>
          <w:szCs w:val="24"/>
        </w:rPr>
        <w:t>tcdf</w:t>
      </w:r>
      <w:proofErr w:type="spellEnd"/>
      <w:r w:rsidRPr="00F5147C">
        <w:rPr>
          <w:rFonts w:ascii="Times New Roman" w:hAnsi="Times New Roman" w:cs="Times New Roman"/>
          <w:sz w:val="24"/>
          <w:szCs w:val="24"/>
        </w:rPr>
        <w:t>(</w:t>
      </w:r>
      <w:proofErr w:type="gramEnd"/>
      <w:r w:rsidRPr="00F5147C">
        <w:rPr>
          <w:rFonts w:ascii="Times New Roman" w:hAnsi="Times New Roman" w:cs="Times New Roman"/>
          <w:sz w:val="24"/>
          <w:szCs w:val="24"/>
        </w:rPr>
        <w:t xml:space="preserve">2.73,9). For a two sided test, </w:t>
      </w:r>
      <w:proofErr w:type="spellStart"/>
      <w:r w:rsidRPr="00F5147C">
        <w:rPr>
          <w:rFonts w:ascii="Times New Roman" w:hAnsi="Times New Roman" w:cs="Times New Roman"/>
          <w:sz w:val="24"/>
          <w:szCs w:val="24"/>
        </w:rPr>
        <w:t>pval</w:t>
      </w:r>
      <w:proofErr w:type="spellEnd"/>
      <w:r w:rsidRPr="00F5147C">
        <w:rPr>
          <w:rFonts w:ascii="Times New Roman" w:hAnsi="Times New Roman" w:cs="Times New Roman"/>
          <w:sz w:val="24"/>
          <w:szCs w:val="24"/>
        </w:rPr>
        <w:t xml:space="preserve"> = 2*</w:t>
      </w:r>
      <w:proofErr w:type="spellStart"/>
      <w:proofErr w:type="gramStart"/>
      <w:r w:rsidRPr="00F5147C">
        <w:rPr>
          <w:rFonts w:ascii="Times New Roman" w:hAnsi="Times New Roman" w:cs="Times New Roman"/>
          <w:sz w:val="24"/>
          <w:szCs w:val="24"/>
        </w:rPr>
        <w:t>tcdf</w:t>
      </w:r>
      <w:proofErr w:type="spellEnd"/>
      <w:r w:rsidRPr="00F5147C">
        <w:rPr>
          <w:rFonts w:ascii="Times New Roman" w:hAnsi="Times New Roman" w:cs="Times New Roman"/>
          <w:sz w:val="24"/>
          <w:szCs w:val="24"/>
        </w:rPr>
        <w:t>(</w:t>
      </w:r>
      <w:proofErr w:type="gramEnd"/>
      <w:r w:rsidRPr="00F5147C">
        <w:rPr>
          <w:rFonts w:ascii="Times New Roman" w:hAnsi="Times New Roman" w:cs="Times New Roman"/>
          <w:sz w:val="24"/>
          <w:szCs w:val="24"/>
        </w:rPr>
        <w:t xml:space="preserve">2.73,9). There are also tables in any stats book where you could look up the </w:t>
      </w:r>
      <w:proofErr w:type="spellStart"/>
      <w:r w:rsidRPr="00F5147C">
        <w:rPr>
          <w:rFonts w:ascii="Times New Roman" w:hAnsi="Times New Roman" w:cs="Times New Roman"/>
          <w:sz w:val="24"/>
          <w:szCs w:val="24"/>
        </w:rPr>
        <w:t>pvalue</w:t>
      </w:r>
      <w:proofErr w:type="spellEnd"/>
      <w:r w:rsidRPr="00F5147C">
        <w:rPr>
          <w:rFonts w:ascii="Times New Roman" w:hAnsi="Times New Roman" w:cs="Times New Roman"/>
          <w:sz w:val="24"/>
          <w:szCs w:val="24"/>
        </w:rPr>
        <w:t>.</w:t>
      </w:r>
    </w:p>
    <w:p w14:paraId="1A7756DC" w14:textId="77777777" w:rsidR="008464C3" w:rsidRPr="00F5147C" w:rsidRDefault="008464C3" w:rsidP="008464C3">
      <w:pPr>
        <w:autoSpaceDE w:val="0"/>
        <w:autoSpaceDN w:val="0"/>
        <w:adjustRightInd w:val="0"/>
        <w:rPr>
          <w:rFonts w:ascii="Times New Roman" w:hAnsi="Times New Roman" w:cs="Times New Roman"/>
          <w:b/>
          <w:bCs/>
          <w:sz w:val="32"/>
          <w:szCs w:val="32"/>
        </w:rPr>
      </w:pPr>
    </w:p>
    <w:p w14:paraId="6F4BF7EE" w14:textId="77777777" w:rsidR="008464C3" w:rsidRPr="00F5147C" w:rsidRDefault="008464C3" w:rsidP="008464C3">
      <w:pPr>
        <w:autoSpaceDE w:val="0"/>
        <w:autoSpaceDN w:val="0"/>
        <w:adjustRightInd w:val="0"/>
        <w:rPr>
          <w:rFonts w:ascii="Times New Roman" w:hAnsi="Times New Roman" w:cs="Times New Roman"/>
          <w:b/>
          <w:bCs/>
          <w:sz w:val="32"/>
          <w:szCs w:val="32"/>
        </w:rPr>
      </w:pPr>
      <w:r w:rsidRPr="00F5147C">
        <w:rPr>
          <w:rFonts w:ascii="Times New Roman" w:hAnsi="Times New Roman" w:cs="Times New Roman"/>
          <w:b/>
          <w:bCs/>
          <w:sz w:val="32"/>
          <w:szCs w:val="32"/>
        </w:rPr>
        <w:t>Two-Sample t Test</w:t>
      </w:r>
    </w:p>
    <w:p w14:paraId="507366A3" w14:textId="77777777" w:rsidR="008464C3" w:rsidRPr="00F5147C" w:rsidRDefault="008464C3" w:rsidP="008464C3">
      <w:pPr>
        <w:autoSpaceDE w:val="0"/>
        <w:autoSpaceDN w:val="0"/>
        <w:adjustRightInd w:val="0"/>
        <w:rPr>
          <w:rFonts w:ascii="Times New Roman" w:hAnsi="Times New Roman" w:cs="Times New Roman"/>
          <w:sz w:val="24"/>
          <w:szCs w:val="24"/>
        </w:rPr>
      </w:pPr>
      <w:r w:rsidRPr="00F5147C">
        <w:rPr>
          <w:rFonts w:ascii="Times New Roman" w:hAnsi="Times New Roman" w:cs="Times New Roman"/>
          <w:sz w:val="24"/>
          <w:szCs w:val="24"/>
        </w:rPr>
        <w:t>Use this test when you are comparing two algorithms with different initial conditions and/or different sample sizes (e.g. number of trials).</w:t>
      </w:r>
    </w:p>
    <w:p w14:paraId="76355ABF" w14:textId="77777777" w:rsidR="008464C3" w:rsidRPr="00F5147C" w:rsidRDefault="008464C3" w:rsidP="008464C3">
      <w:pPr>
        <w:autoSpaceDE w:val="0"/>
        <w:autoSpaceDN w:val="0"/>
        <w:adjustRightInd w:val="0"/>
        <w:rPr>
          <w:rFonts w:ascii="Times New Roman" w:hAnsi="Times New Roman" w:cs="Times New Roman"/>
          <w:b/>
          <w:bCs/>
          <w:sz w:val="26"/>
          <w:szCs w:val="26"/>
        </w:rPr>
      </w:pPr>
    </w:p>
    <w:p w14:paraId="77E741ED" w14:textId="77777777" w:rsidR="008464C3" w:rsidRPr="00F5147C" w:rsidRDefault="008464C3"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b/>
          <w:bCs/>
          <w:sz w:val="26"/>
          <w:szCs w:val="26"/>
        </w:rPr>
        <w:t>Assumptions</w:t>
      </w:r>
    </w:p>
    <w:p w14:paraId="7DD91AB4" w14:textId="77777777" w:rsidR="008464C3" w:rsidRPr="00F5147C" w:rsidRDefault="008464C3" w:rsidP="008464C3">
      <w:pPr>
        <w:autoSpaceDE w:val="0"/>
        <w:autoSpaceDN w:val="0"/>
        <w:adjustRightInd w:val="0"/>
        <w:rPr>
          <w:rFonts w:ascii="Times New Roman" w:hAnsi="Times New Roman" w:cs="Times New Roman"/>
          <w:sz w:val="24"/>
          <w:szCs w:val="24"/>
        </w:rPr>
      </w:pPr>
      <w:r w:rsidRPr="00F5147C">
        <w:rPr>
          <w:rFonts w:ascii="Times New Roman" w:hAnsi="Times New Roman" w:cs="Times New Roman"/>
          <w:sz w:val="24"/>
          <w:szCs w:val="24"/>
        </w:rPr>
        <w:t>Both populations are normal, so that X</w:t>
      </w:r>
      <w:r w:rsidRPr="00F5147C">
        <w:rPr>
          <w:rFonts w:ascii="Times New Roman" w:hAnsi="Times New Roman" w:cs="Times New Roman"/>
          <w:sz w:val="16"/>
          <w:szCs w:val="16"/>
        </w:rPr>
        <w:t>1</w:t>
      </w:r>
      <w:r w:rsidRPr="00F5147C">
        <w:rPr>
          <w:rFonts w:ascii="Times New Roman" w:hAnsi="Times New Roman" w:cs="Times New Roman"/>
          <w:sz w:val="24"/>
          <w:szCs w:val="24"/>
        </w:rPr>
        <w:t>, X</w:t>
      </w:r>
      <w:r w:rsidRPr="00F5147C">
        <w:rPr>
          <w:rFonts w:ascii="Times New Roman" w:hAnsi="Times New Roman" w:cs="Times New Roman"/>
          <w:sz w:val="16"/>
          <w:szCs w:val="16"/>
        </w:rPr>
        <w:t>2</w:t>
      </w:r>
      <w:proofErr w:type="gramStart"/>
      <w:r w:rsidRPr="00F5147C">
        <w:rPr>
          <w:rFonts w:ascii="Times New Roman" w:hAnsi="Times New Roman" w:cs="Times New Roman"/>
          <w:sz w:val="24"/>
          <w:szCs w:val="24"/>
        </w:rPr>
        <w:t>, …,</w:t>
      </w:r>
      <w:proofErr w:type="gramEnd"/>
      <w:r w:rsidRPr="00F5147C">
        <w:rPr>
          <w:rFonts w:ascii="Times New Roman" w:hAnsi="Times New Roman" w:cs="Times New Roman"/>
          <w:sz w:val="24"/>
          <w:szCs w:val="24"/>
        </w:rPr>
        <w:t xml:space="preserve"> </w:t>
      </w:r>
      <w:proofErr w:type="spellStart"/>
      <w:r w:rsidRPr="00F5147C">
        <w:rPr>
          <w:rFonts w:ascii="Times New Roman" w:hAnsi="Times New Roman" w:cs="Times New Roman"/>
          <w:sz w:val="24"/>
          <w:szCs w:val="24"/>
        </w:rPr>
        <w:t>X</w:t>
      </w:r>
      <w:r w:rsidRPr="00F5147C">
        <w:rPr>
          <w:rFonts w:ascii="Times New Roman" w:hAnsi="Times New Roman" w:cs="Times New Roman"/>
          <w:sz w:val="16"/>
          <w:szCs w:val="16"/>
        </w:rPr>
        <w:t>m</w:t>
      </w:r>
      <w:proofErr w:type="spellEnd"/>
      <w:r w:rsidRPr="00F5147C">
        <w:rPr>
          <w:rFonts w:ascii="Times New Roman" w:hAnsi="Times New Roman" w:cs="Times New Roman"/>
          <w:sz w:val="16"/>
          <w:szCs w:val="16"/>
        </w:rPr>
        <w:t xml:space="preserve"> </w:t>
      </w:r>
      <w:r w:rsidRPr="00F5147C">
        <w:rPr>
          <w:rFonts w:ascii="Times New Roman" w:hAnsi="Times New Roman" w:cs="Times New Roman"/>
          <w:sz w:val="24"/>
          <w:szCs w:val="24"/>
        </w:rPr>
        <w:t>is a random sample from a normal distribution and so is Y</w:t>
      </w:r>
      <w:r w:rsidRPr="00F5147C">
        <w:rPr>
          <w:rFonts w:ascii="Times New Roman" w:hAnsi="Times New Roman" w:cs="Times New Roman"/>
          <w:sz w:val="16"/>
          <w:szCs w:val="16"/>
        </w:rPr>
        <w:t>1</w:t>
      </w:r>
      <w:r w:rsidRPr="00F5147C">
        <w:rPr>
          <w:rFonts w:ascii="Times New Roman" w:hAnsi="Times New Roman" w:cs="Times New Roman"/>
          <w:sz w:val="24"/>
          <w:szCs w:val="24"/>
        </w:rPr>
        <w:t>, Y</w:t>
      </w:r>
      <w:r w:rsidRPr="00F5147C">
        <w:rPr>
          <w:rFonts w:ascii="Times New Roman" w:hAnsi="Times New Roman" w:cs="Times New Roman"/>
          <w:sz w:val="16"/>
          <w:szCs w:val="16"/>
        </w:rPr>
        <w:t>2</w:t>
      </w:r>
      <w:r w:rsidRPr="00F5147C">
        <w:rPr>
          <w:rFonts w:ascii="Times New Roman" w:hAnsi="Times New Roman" w:cs="Times New Roman"/>
          <w:sz w:val="24"/>
          <w:szCs w:val="24"/>
        </w:rPr>
        <w:t xml:space="preserve">, …, </w:t>
      </w:r>
      <w:proofErr w:type="spellStart"/>
      <w:r w:rsidRPr="00F5147C">
        <w:rPr>
          <w:rFonts w:ascii="Times New Roman" w:hAnsi="Times New Roman" w:cs="Times New Roman"/>
          <w:sz w:val="24"/>
          <w:szCs w:val="24"/>
        </w:rPr>
        <w:t>Y</w:t>
      </w:r>
      <w:r w:rsidRPr="00F5147C">
        <w:rPr>
          <w:rFonts w:ascii="Times New Roman" w:hAnsi="Times New Roman" w:cs="Times New Roman"/>
          <w:sz w:val="16"/>
          <w:szCs w:val="16"/>
        </w:rPr>
        <w:t>n</w:t>
      </w:r>
      <w:proofErr w:type="spellEnd"/>
      <w:r w:rsidRPr="00F5147C">
        <w:rPr>
          <w:rFonts w:ascii="Times New Roman" w:hAnsi="Times New Roman" w:cs="Times New Roman"/>
          <w:sz w:val="16"/>
          <w:szCs w:val="16"/>
        </w:rPr>
        <w:t xml:space="preserve"> </w:t>
      </w:r>
      <w:r w:rsidRPr="00F5147C">
        <w:rPr>
          <w:rFonts w:ascii="Times New Roman" w:hAnsi="Times New Roman" w:cs="Times New Roman"/>
          <w:sz w:val="24"/>
          <w:szCs w:val="24"/>
        </w:rPr>
        <w:t>(with the X’s and Y’s independent of one another).</w:t>
      </w:r>
    </w:p>
    <w:p w14:paraId="0CE2641B" w14:textId="77777777" w:rsidR="008464C3" w:rsidRPr="00F5147C" w:rsidRDefault="008464C3" w:rsidP="008464C3">
      <w:pPr>
        <w:autoSpaceDE w:val="0"/>
        <w:autoSpaceDN w:val="0"/>
        <w:adjustRightInd w:val="0"/>
        <w:rPr>
          <w:rFonts w:ascii="Times New Roman" w:hAnsi="Times New Roman" w:cs="Times New Roman"/>
          <w:b/>
          <w:bCs/>
          <w:sz w:val="26"/>
          <w:szCs w:val="26"/>
        </w:rPr>
      </w:pPr>
    </w:p>
    <w:p w14:paraId="642704E5" w14:textId="77777777" w:rsidR="008464C3" w:rsidRPr="00F5147C" w:rsidRDefault="008464C3"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b/>
          <w:bCs/>
          <w:sz w:val="26"/>
          <w:szCs w:val="26"/>
        </w:rPr>
        <w:t>Null Hypothesis</w:t>
      </w:r>
    </w:p>
    <w:p w14:paraId="47F3C206" w14:textId="77777777" w:rsidR="008464C3" w:rsidRPr="00F5147C" w:rsidRDefault="00864AF5" w:rsidP="00864AF5">
      <w:pPr>
        <w:pStyle w:val="MTDisplayEquation"/>
        <w:rPr>
          <w:rFonts w:ascii="Times New Roman" w:hAnsi="Times New Roman" w:cs="Times New Roman"/>
        </w:rPr>
      </w:pPr>
      <w:r w:rsidRPr="00F5147C">
        <w:rPr>
          <w:rFonts w:ascii="Times New Roman" w:hAnsi="Times New Roman" w:cs="Times New Roman"/>
        </w:rPr>
        <w:tab/>
      </w:r>
      <w:r w:rsidRPr="00F5147C">
        <w:rPr>
          <w:rFonts w:ascii="Times New Roman" w:hAnsi="Times New Roman" w:cs="Times New Roman"/>
          <w:position w:val="-12"/>
        </w:rPr>
        <w:object w:dxaOrig="1740" w:dyaOrig="360" w14:anchorId="27E581A2">
          <v:shape id="_x0000_i1036" type="#_x0000_t75" style="width:87pt;height:18pt" o:ole="">
            <v:imagedata r:id="rId28" o:title=""/>
          </v:shape>
          <o:OLEObject Type="Embed" ProgID="Equation.DSMT4" ShapeID="_x0000_i1036" DrawAspect="Content" ObjectID="_1315589065" r:id="rId29"/>
        </w:object>
      </w:r>
    </w:p>
    <w:p w14:paraId="6D672B2E" w14:textId="77777777" w:rsidR="008464C3" w:rsidRPr="00F5147C" w:rsidRDefault="008464C3"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b/>
          <w:bCs/>
          <w:sz w:val="26"/>
          <w:szCs w:val="26"/>
        </w:rPr>
        <w:t>Test Statistic t</w:t>
      </w:r>
    </w:p>
    <w:p w14:paraId="29F07D19" w14:textId="77777777" w:rsidR="008464C3" w:rsidRDefault="008464C3" w:rsidP="008464C3">
      <w:pPr>
        <w:autoSpaceDE w:val="0"/>
        <w:autoSpaceDN w:val="0"/>
        <w:adjustRightInd w:val="0"/>
        <w:rPr>
          <w:rFonts w:ascii="Times-Italic" w:hAnsi="Times-Italic" w:cs="Times-Italic"/>
          <w:iCs/>
          <w:sz w:val="24"/>
          <w:szCs w:val="24"/>
        </w:rPr>
      </w:pPr>
    </w:p>
    <w:p w14:paraId="09FBE574" w14:textId="77777777" w:rsidR="00864AF5" w:rsidRPr="00864AF5" w:rsidRDefault="00864AF5" w:rsidP="00864AF5">
      <w:pPr>
        <w:pStyle w:val="MTDisplayEquation"/>
      </w:pPr>
      <w:r>
        <w:tab/>
      </w:r>
      <w:r w:rsidRPr="00864AF5">
        <w:rPr>
          <w:position w:val="-64"/>
        </w:rPr>
        <w:object w:dxaOrig="1400" w:dyaOrig="1020" w14:anchorId="2AAAF766">
          <v:shape id="_x0000_i1037" type="#_x0000_t75" style="width:70pt;height:51pt" o:ole="">
            <v:imagedata r:id="rId30" o:title=""/>
          </v:shape>
          <o:OLEObject Type="Embed" ProgID="Equation.DSMT4" ShapeID="_x0000_i1037" DrawAspect="Content" ObjectID="_1315589066" r:id="rId31"/>
        </w:object>
      </w:r>
    </w:p>
    <w:p w14:paraId="1F9E3D8D" w14:textId="77777777" w:rsidR="00864AF5" w:rsidRDefault="00864AF5" w:rsidP="008464C3">
      <w:pPr>
        <w:autoSpaceDE w:val="0"/>
        <w:autoSpaceDN w:val="0"/>
        <w:adjustRightInd w:val="0"/>
        <w:rPr>
          <w:rFonts w:ascii="Times-Roman" w:hAnsi="Times-Roman" w:cs="Times-Roman"/>
          <w:sz w:val="24"/>
          <w:szCs w:val="24"/>
        </w:rPr>
      </w:pPr>
    </w:p>
    <w:p w14:paraId="14AC1CB9" w14:textId="77777777" w:rsidR="008464C3" w:rsidRPr="00F5147C" w:rsidRDefault="008464C3" w:rsidP="008464C3">
      <w:pPr>
        <w:autoSpaceDE w:val="0"/>
        <w:autoSpaceDN w:val="0"/>
        <w:adjustRightInd w:val="0"/>
        <w:rPr>
          <w:rFonts w:ascii="Times New Roman" w:hAnsi="Times New Roman" w:cs="Times New Roman"/>
          <w:sz w:val="24"/>
          <w:szCs w:val="24"/>
        </w:rPr>
      </w:pPr>
      <w:r w:rsidRPr="00F5147C">
        <w:rPr>
          <w:rFonts w:ascii="Times New Roman" w:hAnsi="Times New Roman" w:cs="Times New Roman"/>
          <w:sz w:val="24"/>
          <w:szCs w:val="24"/>
        </w:rPr>
        <w:t xml:space="preserve">Under the null hypothesis, the test statistic t has a Student t distribution with </w:t>
      </w:r>
      <w:r w:rsidR="00864AF5" w:rsidRPr="00F5147C">
        <w:rPr>
          <w:rFonts w:ascii="Times New Roman" w:hAnsi="Times New Roman" w:cs="Times New Roman"/>
          <w:sz w:val="24"/>
          <w:szCs w:val="24"/>
        </w:rPr>
        <w:t>υ</w:t>
      </w:r>
      <w:r w:rsidRPr="00F5147C">
        <w:rPr>
          <w:rFonts w:ascii="Times New Roman" w:hAnsi="Times New Roman" w:cs="Times New Roman"/>
          <w:sz w:val="24"/>
          <w:szCs w:val="24"/>
        </w:rPr>
        <w:t xml:space="preserve"> degrees of freedom, with </w:t>
      </w:r>
      <w:r w:rsidR="00864AF5" w:rsidRPr="00F5147C">
        <w:rPr>
          <w:rFonts w:ascii="Times New Roman" w:hAnsi="Times New Roman" w:cs="Times New Roman"/>
          <w:sz w:val="24"/>
          <w:szCs w:val="24"/>
        </w:rPr>
        <w:t>υ</w:t>
      </w:r>
      <w:r w:rsidRPr="00F5147C">
        <w:rPr>
          <w:rFonts w:ascii="Times New Roman" w:hAnsi="Times New Roman" w:cs="Times New Roman"/>
          <w:sz w:val="24"/>
          <w:szCs w:val="24"/>
        </w:rPr>
        <w:t xml:space="preserve"> estimated by the following equation:</w:t>
      </w:r>
    </w:p>
    <w:p w14:paraId="29D69829" w14:textId="77777777" w:rsidR="008464C3" w:rsidRDefault="008464C3" w:rsidP="008464C3">
      <w:pPr>
        <w:autoSpaceDE w:val="0"/>
        <w:autoSpaceDN w:val="0"/>
        <w:adjustRightInd w:val="0"/>
        <w:rPr>
          <w:rFonts w:ascii="Symbol" w:hAnsi="Symbol" w:cs="Symbol"/>
          <w:sz w:val="38"/>
          <w:szCs w:val="38"/>
        </w:rPr>
      </w:pPr>
    </w:p>
    <w:p w14:paraId="28982427" w14:textId="77777777" w:rsidR="00864AF5" w:rsidRDefault="00864AF5" w:rsidP="008464C3">
      <w:pPr>
        <w:autoSpaceDE w:val="0"/>
        <w:autoSpaceDN w:val="0"/>
        <w:adjustRightInd w:val="0"/>
        <w:rPr>
          <w:rFonts w:ascii="Times-Roman" w:hAnsi="Times-Roman" w:cs="Times-Roman"/>
          <w:sz w:val="24"/>
          <w:szCs w:val="24"/>
        </w:rPr>
      </w:pPr>
    </w:p>
    <w:p w14:paraId="6FAFBC0A" w14:textId="77777777" w:rsidR="00864AF5" w:rsidRDefault="00864AF5" w:rsidP="008464C3">
      <w:pPr>
        <w:autoSpaceDE w:val="0"/>
        <w:autoSpaceDN w:val="0"/>
        <w:adjustRightInd w:val="0"/>
        <w:rPr>
          <w:rFonts w:ascii="Times-Roman" w:hAnsi="Times-Roman" w:cs="Times-Roman"/>
          <w:sz w:val="24"/>
          <w:szCs w:val="24"/>
        </w:rPr>
      </w:pPr>
    </w:p>
    <w:p w14:paraId="43CDBD99" w14:textId="77777777" w:rsidR="00864AF5" w:rsidRDefault="00CF4FA4" w:rsidP="00CF4FA4">
      <w:pPr>
        <w:pStyle w:val="MTDisplayEquation"/>
      </w:pPr>
      <w:r>
        <w:tab/>
      </w:r>
      <w:r w:rsidRPr="00CF4FA4">
        <w:rPr>
          <w:position w:val="-68"/>
        </w:rPr>
        <w:object w:dxaOrig="2380" w:dyaOrig="1500" w14:anchorId="7BE1CBD5">
          <v:shape id="_x0000_i1038" type="#_x0000_t75" style="width:119pt;height:75pt" o:ole="">
            <v:imagedata r:id="rId32" o:title=""/>
          </v:shape>
          <o:OLEObject Type="Embed" ProgID="Equation.DSMT4" ShapeID="_x0000_i1038" DrawAspect="Content" ObjectID="_1315589067" r:id="rId33"/>
        </w:object>
      </w:r>
    </w:p>
    <w:p w14:paraId="46EF7B10" w14:textId="77777777" w:rsidR="00CF4FA4" w:rsidRDefault="00CF4FA4" w:rsidP="008464C3">
      <w:pPr>
        <w:autoSpaceDE w:val="0"/>
        <w:autoSpaceDN w:val="0"/>
        <w:adjustRightInd w:val="0"/>
        <w:rPr>
          <w:rFonts w:ascii="Times-Roman" w:hAnsi="Times-Roman" w:cs="Times-Roman"/>
          <w:sz w:val="24"/>
          <w:szCs w:val="24"/>
        </w:rPr>
      </w:pPr>
    </w:p>
    <w:p w14:paraId="6C50DE8A" w14:textId="77777777" w:rsidR="008464C3" w:rsidRPr="00F5147C" w:rsidRDefault="008464C3" w:rsidP="008464C3">
      <w:pPr>
        <w:autoSpaceDE w:val="0"/>
        <w:autoSpaceDN w:val="0"/>
        <w:adjustRightInd w:val="0"/>
        <w:rPr>
          <w:rFonts w:ascii="Times New Roman" w:hAnsi="Times New Roman" w:cs="Times New Roman"/>
          <w:sz w:val="24"/>
          <w:szCs w:val="24"/>
        </w:rPr>
      </w:pPr>
      <w:r w:rsidRPr="00F5147C">
        <w:rPr>
          <w:rFonts w:ascii="Times New Roman" w:hAnsi="Times New Roman" w:cs="Times New Roman"/>
          <w:sz w:val="24"/>
          <w:szCs w:val="24"/>
        </w:rPr>
        <w:lastRenderedPageBreak/>
        <w:t xml:space="preserve">Note that if you assume that the variances of X and Y are equal, that </w:t>
      </w:r>
      <w:r w:rsidR="00CF4FA4" w:rsidRPr="00F5147C">
        <w:rPr>
          <w:rFonts w:ascii="Times New Roman" w:hAnsi="Times New Roman" w:cs="Times New Roman"/>
          <w:sz w:val="24"/>
          <w:szCs w:val="24"/>
        </w:rPr>
        <w:t>υ</w:t>
      </w:r>
      <w:r w:rsidRPr="00F5147C">
        <w:rPr>
          <w:rFonts w:ascii="Times New Roman" w:hAnsi="Times New Roman" w:cs="Times New Roman"/>
          <w:sz w:val="24"/>
          <w:szCs w:val="24"/>
        </w:rPr>
        <w:t xml:space="preserve"> = m + n – 2. Beware that some statistical packages (including </w:t>
      </w:r>
      <w:proofErr w:type="spellStart"/>
      <w:r w:rsidRPr="00F5147C">
        <w:rPr>
          <w:rFonts w:ascii="Times New Roman" w:hAnsi="Times New Roman" w:cs="Times New Roman"/>
          <w:sz w:val="24"/>
          <w:szCs w:val="24"/>
        </w:rPr>
        <w:t>Matlab</w:t>
      </w:r>
      <w:proofErr w:type="spellEnd"/>
      <w:r w:rsidRPr="00F5147C">
        <w:rPr>
          <w:rFonts w:ascii="Times New Roman" w:hAnsi="Times New Roman" w:cs="Times New Roman"/>
          <w:sz w:val="24"/>
          <w:szCs w:val="24"/>
        </w:rPr>
        <w:t>) will assume this unless you specify otherwise.</w:t>
      </w:r>
    </w:p>
    <w:p w14:paraId="75764A24" w14:textId="77777777" w:rsidR="008464C3" w:rsidRPr="00F5147C" w:rsidRDefault="008464C3" w:rsidP="008464C3">
      <w:pPr>
        <w:autoSpaceDE w:val="0"/>
        <w:autoSpaceDN w:val="0"/>
        <w:adjustRightInd w:val="0"/>
        <w:rPr>
          <w:rFonts w:ascii="Times New Roman" w:hAnsi="Times New Roman" w:cs="Times New Roman"/>
          <w:b/>
          <w:bCs/>
          <w:sz w:val="26"/>
          <w:szCs w:val="26"/>
        </w:rPr>
      </w:pPr>
    </w:p>
    <w:p w14:paraId="56074A94" w14:textId="77777777" w:rsidR="008464C3" w:rsidRPr="00F5147C" w:rsidRDefault="008464C3"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b/>
          <w:bCs/>
          <w:sz w:val="26"/>
          <w:szCs w:val="26"/>
        </w:rPr>
        <w:t xml:space="preserve">Alternative Hypotheses </w:t>
      </w:r>
      <w:r w:rsidR="00CF4FA4" w:rsidRPr="00F5147C">
        <w:rPr>
          <w:rFonts w:ascii="Times New Roman" w:hAnsi="Times New Roman" w:cs="Times New Roman"/>
          <w:b/>
          <w:bCs/>
          <w:sz w:val="26"/>
          <w:szCs w:val="26"/>
        </w:rPr>
        <w:tab/>
      </w:r>
      <w:r w:rsidR="00CF4FA4" w:rsidRPr="00F5147C">
        <w:rPr>
          <w:rFonts w:ascii="Times New Roman" w:hAnsi="Times New Roman" w:cs="Times New Roman"/>
          <w:b/>
          <w:bCs/>
          <w:sz w:val="26"/>
          <w:szCs w:val="26"/>
        </w:rPr>
        <w:tab/>
      </w:r>
      <w:r w:rsidR="00CF4FA4" w:rsidRPr="00F5147C">
        <w:rPr>
          <w:rFonts w:ascii="Times New Roman" w:hAnsi="Times New Roman" w:cs="Times New Roman"/>
          <w:b/>
          <w:bCs/>
          <w:sz w:val="26"/>
          <w:szCs w:val="26"/>
        </w:rPr>
        <w:tab/>
      </w:r>
      <w:r w:rsidR="00F5147C">
        <w:rPr>
          <w:rFonts w:ascii="Times New Roman" w:hAnsi="Times New Roman" w:cs="Times New Roman"/>
          <w:b/>
          <w:bCs/>
          <w:sz w:val="26"/>
          <w:szCs w:val="26"/>
        </w:rPr>
        <w:tab/>
      </w:r>
      <w:r w:rsidRPr="00F5147C">
        <w:rPr>
          <w:rFonts w:ascii="Times New Roman" w:hAnsi="Times New Roman" w:cs="Times New Roman"/>
          <w:b/>
          <w:bCs/>
          <w:sz w:val="26"/>
          <w:szCs w:val="26"/>
        </w:rPr>
        <w:t xml:space="preserve">Rejection Region for Level </w:t>
      </w:r>
      <w:r w:rsidR="00CF4FA4" w:rsidRPr="00F5147C">
        <w:rPr>
          <w:rFonts w:ascii="Times New Roman" w:hAnsi="Times New Roman" w:cs="Times New Roman"/>
          <w:sz w:val="26"/>
          <w:szCs w:val="26"/>
        </w:rPr>
        <w:t>α</w:t>
      </w:r>
      <w:r w:rsidRPr="00F5147C">
        <w:rPr>
          <w:rFonts w:ascii="Times New Roman" w:hAnsi="Times New Roman" w:cs="Times New Roman"/>
          <w:sz w:val="26"/>
          <w:szCs w:val="26"/>
        </w:rPr>
        <w:t xml:space="preserve"> </w:t>
      </w:r>
      <w:r w:rsidRPr="00F5147C">
        <w:rPr>
          <w:rFonts w:ascii="Times New Roman" w:hAnsi="Times New Roman" w:cs="Times New Roman"/>
          <w:b/>
          <w:bCs/>
          <w:sz w:val="26"/>
          <w:szCs w:val="26"/>
        </w:rPr>
        <w:t>Test</w:t>
      </w:r>
    </w:p>
    <w:p w14:paraId="70C4E136" w14:textId="77777777" w:rsidR="008464C3" w:rsidRPr="00F5147C" w:rsidRDefault="0075374B" w:rsidP="008464C3">
      <w:pPr>
        <w:autoSpaceDE w:val="0"/>
        <w:autoSpaceDN w:val="0"/>
        <w:adjustRightInd w:val="0"/>
        <w:rPr>
          <w:rFonts w:ascii="Times New Roman" w:hAnsi="Times New Roman" w:cs="Times New Roman"/>
          <w:sz w:val="16"/>
          <w:szCs w:val="16"/>
        </w:rPr>
      </w:pPr>
      <w:r w:rsidRPr="00F5147C">
        <w:rPr>
          <w:rFonts w:ascii="Times New Roman" w:hAnsi="Times New Roman" w:cs="Times New Roman"/>
          <w:position w:val="-12"/>
          <w:sz w:val="24"/>
          <w:szCs w:val="24"/>
        </w:rPr>
        <w:object w:dxaOrig="1719" w:dyaOrig="360" w14:anchorId="2055AB08">
          <v:shape id="_x0000_i1039" type="#_x0000_t75" style="width:86pt;height:18pt" o:ole="">
            <v:imagedata r:id="rId34" o:title=""/>
          </v:shape>
          <o:OLEObject Type="Embed" ProgID="Equation.DSMT4" ShapeID="_x0000_i1039" DrawAspect="Content" ObjectID="_1315589068" r:id="rId35"/>
        </w:object>
      </w:r>
      <w:r w:rsidR="008464C3" w:rsidRPr="00F5147C">
        <w:rPr>
          <w:rFonts w:ascii="Times New Roman" w:hAnsi="Times New Roman" w:cs="Times New Roman"/>
          <w:sz w:val="16"/>
          <w:szCs w:val="16"/>
        </w:rPr>
        <w:t xml:space="preserve"> </w:t>
      </w:r>
      <w:r w:rsidR="008464C3" w:rsidRPr="00F5147C">
        <w:rPr>
          <w:rFonts w:ascii="Times New Roman" w:hAnsi="Times New Roman" w:cs="Times New Roman"/>
          <w:sz w:val="24"/>
          <w:szCs w:val="24"/>
        </w:rPr>
        <w:t>(</w:t>
      </w:r>
      <w:proofErr w:type="gramStart"/>
      <w:r w:rsidR="008464C3" w:rsidRPr="00F5147C">
        <w:rPr>
          <w:rFonts w:ascii="Times New Roman" w:hAnsi="Times New Roman" w:cs="Times New Roman"/>
          <w:sz w:val="24"/>
          <w:szCs w:val="24"/>
        </w:rPr>
        <w:t>two</w:t>
      </w:r>
      <w:proofErr w:type="gramEnd"/>
      <w:r w:rsidR="008464C3" w:rsidRPr="00F5147C">
        <w:rPr>
          <w:rFonts w:ascii="Times New Roman" w:hAnsi="Times New Roman" w:cs="Times New Roman"/>
          <w:sz w:val="24"/>
          <w:szCs w:val="24"/>
        </w:rPr>
        <w:t xml:space="preserve">-tailed test) </w:t>
      </w:r>
      <w:r w:rsidR="00F5147C">
        <w:rPr>
          <w:rFonts w:ascii="Times New Roman" w:hAnsi="Times New Roman" w:cs="Times New Roman"/>
          <w:sz w:val="24"/>
          <w:szCs w:val="24"/>
        </w:rPr>
        <w:tab/>
      </w:r>
      <w:r w:rsidR="00F5147C">
        <w:rPr>
          <w:rFonts w:ascii="Times New Roman" w:hAnsi="Times New Roman" w:cs="Times New Roman"/>
          <w:sz w:val="24"/>
          <w:szCs w:val="24"/>
        </w:rPr>
        <w:tab/>
      </w:r>
      <w:r w:rsidR="00F5147C">
        <w:rPr>
          <w:rFonts w:ascii="Times New Roman" w:hAnsi="Times New Roman" w:cs="Times New Roman"/>
          <w:sz w:val="24"/>
          <w:szCs w:val="24"/>
        </w:rPr>
        <w:tab/>
      </w:r>
      <w:r w:rsidR="008464C3" w:rsidRPr="00F5147C">
        <w:rPr>
          <w:rFonts w:ascii="Times New Roman" w:hAnsi="Times New Roman" w:cs="Times New Roman"/>
          <w:sz w:val="24"/>
          <w:szCs w:val="24"/>
        </w:rPr>
        <w:t xml:space="preserve">t </w:t>
      </w:r>
      <w:r w:rsidRPr="00F5147C">
        <w:rPr>
          <w:rFonts w:ascii="Times New Roman" w:hAnsi="Times New Roman" w:cs="Times New Roman"/>
          <w:sz w:val="24"/>
          <w:szCs w:val="24"/>
        </w:rPr>
        <w:t>≥</w:t>
      </w:r>
      <w:r w:rsidR="008464C3" w:rsidRPr="00F5147C">
        <w:rPr>
          <w:rFonts w:ascii="Times New Roman" w:hAnsi="Times New Roman" w:cs="Times New Roman"/>
          <w:sz w:val="24"/>
          <w:szCs w:val="24"/>
        </w:rPr>
        <w:t xml:space="preserve"> t</w:t>
      </w:r>
      <w:r w:rsidRPr="00F5147C">
        <w:rPr>
          <w:rFonts w:ascii="Times New Roman" w:hAnsi="Times New Roman" w:cs="Times New Roman"/>
          <w:sz w:val="16"/>
          <w:szCs w:val="16"/>
        </w:rPr>
        <w:t>α</w:t>
      </w:r>
      <w:r w:rsidR="008464C3" w:rsidRPr="00F5147C">
        <w:rPr>
          <w:rFonts w:ascii="Times New Roman" w:hAnsi="Times New Roman" w:cs="Times New Roman"/>
          <w:sz w:val="16"/>
          <w:szCs w:val="16"/>
        </w:rPr>
        <w:t xml:space="preserve">/2, </w:t>
      </w:r>
      <w:r w:rsidRPr="00F5147C">
        <w:rPr>
          <w:rFonts w:ascii="Times New Roman" w:hAnsi="Times New Roman" w:cs="Times New Roman"/>
          <w:sz w:val="16"/>
          <w:szCs w:val="16"/>
        </w:rPr>
        <w:t>υ</w:t>
      </w:r>
      <w:r w:rsidR="008464C3" w:rsidRPr="00F5147C">
        <w:rPr>
          <w:rFonts w:ascii="Times New Roman" w:hAnsi="Times New Roman" w:cs="Times New Roman"/>
          <w:sz w:val="16"/>
          <w:szCs w:val="16"/>
        </w:rPr>
        <w:t xml:space="preserve"> </w:t>
      </w:r>
      <w:r w:rsidR="008464C3" w:rsidRPr="00F5147C">
        <w:rPr>
          <w:rFonts w:ascii="Times New Roman" w:hAnsi="Times New Roman" w:cs="Times New Roman"/>
          <w:sz w:val="24"/>
          <w:szCs w:val="24"/>
        </w:rPr>
        <w:t xml:space="preserve">or t </w:t>
      </w:r>
      <w:r w:rsidRPr="00F5147C">
        <w:rPr>
          <w:rFonts w:ascii="Times New Roman" w:hAnsi="Times New Roman" w:cs="Times New Roman"/>
          <w:sz w:val="24"/>
          <w:szCs w:val="24"/>
        </w:rPr>
        <w:t>≤</w:t>
      </w:r>
      <w:r w:rsidR="008464C3" w:rsidRPr="00F5147C">
        <w:rPr>
          <w:rFonts w:ascii="Times New Roman" w:hAnsi="Times New Roman" w:cs="Times New Roman"/>
          <w:sz w:val="24"/>
          <w:szCs w:val="24"/>
        </w:rPr>
        <w:t xml:space="preserve"> - t</w:t>
      </w:r>
      <w:r w:rsidRPr="00F5147C">
        <w:rPr>
          <w:rFonts w:ascii="Times New Roman" w:hAnsi="Times New Roman" w:cs="Times New Roman"/>
          <w:sz w:val="16"/>
          <w:szCs w:val="16"/>
        </w:rPr>
        <w:t>α</w:t>
      </w:r>
      <w:r w:rsidR="008464C3" w:rsidRPr="00F5147C">
        <w:rPr>
          <w:rFonts w:ascii="Times New Roman" w:hAnsi="Times New Roman" w:cs="Times New Roman"/>
          <w:sz w:val="16"/>
          <w:szCs w:val="16"/>
        </w:rPr>
        <w:t xml:space="preserve">/2, </w:t>
      </w:r>
      <w:r w:rsidRPr="00F5147C">
        <w:rPr>
          <w:rFonts w:ascii="Times New Roman" w:hAnsi="Times New Roman" w:cs="Times New Roman"/>
          <w:sz w:val="16"/>
          <w:szCs w:val="16"/>
        </w:rPr>
        <w:t>υ</w:t>
      </w:r>
    </w:p>
    <w:p w14:paraId="4C00BF77" w14:textId="77777777" w:rsidR="008464C3" w:rsidRPr="00F5147C" w:rsidRDefault="0075374B" w:rsidP="008464C3">
      <w:pPr>
        <w:autoSpaceDE w:val="0"/>
        <w:autoSpaceDN w:val="0"/>
        <w:adjustRightInd w:val="0"/>
        <w:rPr>
          <w:rFonts w:ascii="Times New Roman" w:hAnsi="Times New Roman" w:cs="Times New Roman"/>
          <w:sz w:val="16"/>
          <w:szCs w:val="16"/>
        </w:rPr>
      </w:pPr>
      <w:r w:rsidRPr="00F5147C">
        <w:rPr>
          <w:rFonts w:ascii="Times New Roman" w:hAnsi="Times New Roman" w:cs="Times New Roman"/>
          <w:position w:val="-12"/>
          <w:sz w:val="24"/>
          <w:szCs w:val="24"/>
        </w:rPr>
        <w:object w:dxaOrig="1719" w:dyaOrig="360" w14:anchorId="118F271A">
          <v:shape id="_x0000_i1040" type="#_x0000_t75" style="width:86pt;height:18pt" o:ole="">
            <v:imagedata r:id="rId36" o:title=""/>
          </v:shape>
          <o:OLEObject Type="Embed" ProgID="Equation.DSMT4" ShapeID="_x0000_i1040" DrawAspect="Content" ObjectID="_1315589069" r:id="rId37"/>
        </w:object>
      </w:r>
      <w:r w:rsidR="008464C3" w:rsidRPr="00F5147C">
        <w:rPr>
          <w:rFonts w:ascii="Times New Roman" w:hAnsi="Times New Roman" w:cs="Times New Roman"/>
          <w:sz w:val="16"/>
          <w:szCs w:val="16"/>
        </w:rPr>
        <w:t xml:space="preserve"> </w:t>
      </w:r>
      <w:r w:rsidR="008464C3" w:rsidRPr="00F5147C">
        <w:rPr>
          <w:rFonts w:ascii="Times New Roman" w:hAnsi="Times New Roman" w:cs="Times New Roman"/>
          <w:sz w:val="24"/>
          <w:szCs w:val="24"/>
        </w:rPr>
        <w:t>(</w:t>
      </w:r>
      <w:proofErr w:type="gramStart"/>
      <w:r w:rsidR="008464C3" w:rsidRPr="00F5147C">
        <w:rPr>
          <w:rFonts w:ascii="Times New Roman" w:hAnsi="Times New Roman" w:cs="Times New Roman"/>
          <w:sz w:val="24"/>
          <w:szCs w:val="24"/>
        </w:rPr>
        <w:t>lower</w:t>
      </w:r>
      <w:proofErr w:type="gramEnd"/>
      <w:r w:rsidR="008464C3" w:rsidRPr="00F5147C">
        <w:rPr>
          <w:rFonts w:ascii="Times New Roman" w:hAnsi="Times New Roman" w:cs="Times New Roman"/>
          <w:sz w:val="24"/>
          <w:szCs w:val="24"/>
        </w:rPr>
        <w:t xml:space="preserve">-tailed test) </w:t>
      </w:r>
      <w:r w:rsidRPr="00F5147C">
        <w:rPr>
          <w:rFonts w:ascii="Times New Roman" w:hAnsi="Times New Roman" w:cs="Times New Roman"/>
          <w:sz w:val="24"/>
          <w:szCs w:val="24"/>
        </w:rPr>
        <w:tab/>
      </w:r>
      <w:r w:rsidRPr="00F5147C">
        <w:rPr>
          <w:rFonts w:ascii="Times New Roman" w:hAnsi="Times New Roman" w:cs="Times New Roman"/>
          <w:sz w:val="24"/>
          <w:szCs w:val="24"/>
        </w:rPr>
        <w:tab/>
      </w:r>
      <w:r w:rsidR="00F5147C">
        <w:rPr>
          <w:rFonts w:ascii="Times New Roman" w:hAnsi="Times New Roman" w:cs="Times New Roman"/>
          <w:sz w:val="24"/>
          <w:szCs w:val="24"/>
        </w:rPr>
        <w:tab/>
      </w:r>
      <w:r w:rsidR="008464C3" w:rsidRPr="00F5147C">
        <w:rPr>
          <w:rFonts w:ascii="Times New Roman" w:hAnsi="Times New Roman" w:cs="Times New Roman"/>
          <w:sz w:val="24"/>
          <w:szCs w:val="24"/>
        </w:rPr>
        <w:t xml:space="preserve">t </w:t>
      </w:r>
      <w:r w:rsidRPr="00F5147C">
        <w:rPr>
          <w:rFonts w:ascii="Times New Roman" w:hAnsi="Times New Roman" w:cs="Times New Roman"/>
          <w:sz w:val="24"/>
          <w:szCs w:val="24"/>
        </w:rPr>
        <w:t>≤</w:t>
      </w:r>
      <w:r w:rsidR="008464C3" w:rsidRPr="00F5147C">
        <w:rPr>
          <w:rFonts w:ascii="Times New Roman" w:hAnsi="Times New Roman" w:cs="Times New Roman"/>
          <w:sz w:val="24"/>
          <w:szCs w:val="24"/>
        </w:rPr>
        <w:t xml:space="preserve"> - t</w:t>
      </w:r>
      <w:r w:rsidRPr="00F5147C">
        <w:rPr>
          <w:rFonts w:ascii="Times New Roman" w:hAnsi="Times New Roman" w:cs="Times New Roman"/>
          <w:sz w:val="16"/>
          <w:szCs w:val="16"/>
        </w:rPr>
        <w:t>α</w:t>
      </w:r>
      <w:r w:rsidR="008464C3" w:rsidRPr="00F5147C">
        <w:rPr>
          <w:rFonts w:ascii="Times New Roman" w:hAnsi="Times New Roman" w:cs="Times New Roman"/>
          <w:sz w:val="16"/>
          <w:szCs w:val="16"/>
        </w:rPr>
        <w:t xml:space="preserve">, </w:t>
      </w:r>
      <w:r w:rsidRPr="00F5147C">
        <w:rPr>
          <w:rFonts w:ascii="Times New Roman" w:hAnsi="Times New Roman" w:cs="Times New Roman"/>
          <w:sz w:val="16"/>
          <w:szCs w:val="16"/>
        </w:rPr>
        <w:t>υ</w:t>
      </w:r>
    </w:p>
    <w:p w14:paraId="53BE12F8" w14:textId="77777777" w:rsidR="00CF4FA4" w:rsidRPr="00F5147C" w:rsidRDefault="00CF4FA4" w:rsidP="008464C3">
      <w:pPr>
        <w:autoSpaceDE w:val="0"/>
        <w:autoSpaceDN w:val="0"/>
        <w:adjustRightInd w:val="0"/>
        <w:rPr>
          <w:rFonts w:ascii="Times New Roman" w:hAnsi="Times New Roman" w:cs="Times New Roman"/>
          <w:sz w:val="16"/>
          <w:szCs w:val="16"/>
        </w:rPr>
      </w:pPr>
      <w:r w:rsidRPr="00F5147C">
        <w:rPr>
          <w:rFonts w:ascii="Times New Roman" w:hAnsi="Times New Roman" w:cs="Times New Roman"/>
          <w:position w:val="-12"/>
          <w:sz w:val="24"/>
          <w:szCs w:val="24"/>
        </w:rPr>
        <w:object w:dxaOrig="1719" w:dyaOrig="360" w14:anchorId="3BDBD814">
          <v:shape id="_x0000_i1041" type="#_x0000_t75" style="width:86pt;height:18pt" o:ole="">
            <v:imagedata r:id="rId38" o:title=""/>
          </v:shape>
          <o:OLEObject Type="Embed" ProgID="Equation.DSMT4" ShapeID="_x0000_i1041" DrawAspect="Content" ObjectID="_1315589070" r:id="rId39"/>
        </w:object>
      </w:r>
      <w:r w:rsidR="008464C3" w:rsidRPr="00F5147C">
        <w:rPr>
          <w:rFonts w:ascii="Times New Roman" w:hAnsi="Times New Roman" w:cs="Times New Roman"/>
          <w:sz w:val="16"/>
          <w:szCs w:val="16"/>
        </w:rPr>
        <w:t xml:space="preserve"> </w:t>
      </w:r>
      <w:r w:rsidR="008464C3" w:rsidRPr="00F5147C">
        <w:rPr>
          <w:rFonts w:ascii="Times New Roman" w:hAnsi="Times New Roman" w:cs="Times New Roman"/>
          <w:sz w:val="24"/>
          <w:szCs w:val="24"/>
        </w:rPr>
        <w:t>(</w:t>
      </w:r>
      <w:proofErr w:type="gramStart"/>
      <w:r w:rsidR="008464C3" w:rsidRPr="00F5147C">
        <w:rPr>
          <w:rFonts w:ascii="Times New Roman" w:hAnsi="Times New Roman" w:cs="Times New Roman"/>
          <w:sz w:val="24"/>
          <w:szCs w:val="24"/>
        </w:rPr>
        <w:t>upper</w:t>
      </w:r>
      <w:proofErr w:type="gramEnd"/>
      <w:r w:rsidR="008464C3" w:rsidRPr="00F5147C">
        <w:rPr>
          <w:rFonts w:ascii="Times New Roman" w:hAnsi="Times New Roman" w:cs="Times New Roman"/>
          <w:sz w:val="24"/>
          <w:szCs w:val="24"/>
        </w:rPr>
        <w:t xml:space="preserve">-tailed test) </w:t>
      </w:r>
      <w:r w:rsidR="0075374B" w:rsidRPr="00F5147C">
        <w:rPr>
          <w:rFonts w:ascii="Times New Roman" w:hAnsi="Times New Roman" w:cs="Times New Roman"/>
          <w:sz w:val="24"/>
          <w:szCs w:val="24"/>
        </w:rPr>
        <w:tab/>
      </w:r>
      <w:r w:rsidR="0075374B" w:rsidRPr="00F5147C">
        <w:rPr>
          <w:rFonts w:ascii="Times New Roman" w:hAnsi="Times New Roman" w:cs="Times New Roman"/>
          <w:sz w:val="24"/>
          <w:szCs w:val="24"/>
        </w:rPr>
        <w:tab/>
      </w:r>
      <w:r w:rsidR="00F5147C">
        <w:rPr>
          <w:rFonts w:ascii="Times New Roman" w:hAnsi="Times New Roman" w:cs="Times New Roman"/>
          <w:sz w:val="24"/>
          <w:szCs w:val="24"/>
        </w:rPr>
        <w:tab/>
      </w:r>
      <w:r w:rsidR="008464C3" w:rsidRPr="00F5147C">
        <w:rPr>
          <w:rFonts w:ascii="Times New Roman" w:hAnsi="Times New Roman" w:cs="Times New Roman"/>
          <w:sz w:val="24"/>
          <w:szCs w:val="24"/>
        </w:rPr>
        <w:t xml:space="preserve">t </w:t>
      </w:r>
      <w:r w:rsidR="0075374B" w:rsidRPr="00F5147C">
        <w:rPr>
          <w:rFonts w:ascii="Times New Roman" w:hAnsi="Times New Roman" w:cs="Times New Roman"/>
          <w:sz w:val="24"/>
          <w:szCs w:val="24"/>
        </w:rPr>
        <w:t>≥</w:t>
      </w:r>
      <w:r w:rsidR="008464C3" w:rsidRPr="00F5147C">
        <w:rPr>
          <w:rFonts w:ascii="Times New Roman" w:hAnsi="Times New Roman" w:cs="Times New Roman"/>
          <w:sz w:val="24"/>
          <w:szCs w:val="24"/>
        </w:rPr>
        <w:t xml:space="preserve"> t</w:t>
      </w:r>
      <w:r w:rsidR="0075374B" w:rsidRPr="00F5147C">
        <w:rPr>
          <w:rFonts w:ascii="Times New Roman" w:hAnsi="Times New Roman" w:cs="Times New Roman"/>
          <w:sz w:val="16"/>
          <w:szCs w:val="16"/>
        </w:rPr>
        <w:t>α</w:t>
      </w:r>
      <w:r w:rsidR="008464C3" w:rsidRPr="00F5147C">
        <w:rPr>
          <w:rFonts w:ascii="Times New Roman" w:hAnsi="Times New Roman" w:cs="Times New Roman"/>
          <w:sz w:val="16"/>
          <w:szCs w:val="16"/>
        </w:rPr>
        <w:t xml:space="preserve">, </w:t>
      </w:r>
      <w:r w:rsidR="0075374B" w:rsidRPr="00F5147C">
        <w:rPr>
          <w:rFonts w:ascii="Times New Roman" w:hAnsi="Times New Roman" w:cs="Times New Roman"/>
          <w:sz w:val="16"/>
          <w:szCs w:val="16"/>
        </w:rPr>
        <w:t>υ</w:t>
      </w:r>
      <w:r w:rsidR="008464C3" w:rsidRPr="00F5147C">
        <w:rPr>
          <w:rFonts w:ascii="Times New Roman" w:hAnsi="Times New Roman" w:cs="Times New Roman"/>
          <w:sz w:val="16"/>
          <w:szCs w:val="16"/>
        </w:rPr>
        <w:t xml:space="preserve"> </w:t>
      </w:r>
    </w:p>
    <w:p w14:paraId="3DEA8CA9" w14:textId="77777777" w:rsidR="00CF4FA4" w:rsidRPr="00F5147C" w:rsidRDefault="00CF4FA4" w:rsidP="008464C3">
      <w:pPr>
        <w:autoSpaceDE w:val="0"/>
        <w:autoSpaceDN w:val="0"/>
        <w:adjustRightInd w:val="0"/>
        <w:rPr>
          <w:rFonts w:ascii="Times New Roman" w:hAnsi="Times New Roman" w:cs="Times New Roman"/>
          <w:sz w:val="16"/>
          <w:szCs w:val="16"/>
        </w:rPr>
      </w:pPr>
    </w:p>
    <w:p w14:paraId="6A22FDB1" w14:textId="77777777" w:rsidR="008464C3" w:rsidRPr="00F5147C" w:rsidRDefault="008464C3" w:rsidP="008464C3">
      <w:pPr>
        <w:autoSpaceDE w:val="0"/>
        <w:autoSpaceDN w:val="0"/>
        <w:adjustRightInd w:val="0"/>
        <w:rPr>
          <w:rFonts w:ascii="Times New Roman" w:hAnsi="Times New Roman" w:cs="Times New Roman"/>
          <w:sz w:val="16"/>
          <w:szCs w:val="16"/>
        </w:rPr>
      </w:pPr>
      <w:proofErr w:type="gramStart"/>
      <w:r w:rsidRPr="00F5147C">
        <w:rPr>
          <w:rFonts w:ascii="Times New Roman" w:hAnsi="Times New Roman" w:cs="Times New Roman"/>
          <w:sz w:val="24"/>
          <w:szCs w:val="24"/>
        </w:rPr>
        <w:t>where</w:t>
      </w:r>
      <w:proofErr w:type="gramEnd"/>
      <w:r w:rsidRPr="00F5147C">
        <w:rPr>
          <w:rFonts w:ascii="Times New Roman" w:hAnsi="Times New Roman" w:cs="Times New Roman"/>
          <w:sz w:val="24"/>
          <w:szCs w:val="24"/>
        </w:rPr>
        <w:t xml:space="preserve"> </w:t>
      </w:r>
      <w:r w:rsidR="00CF4FA4" w:rsidRPr="00F5147C">
        <w:rPr>
          <w:rFonts w:ascii="Times New Roman" w:hAnsi="Times New Roman" w:cs="Times New Roman"/>
          <w:sz w:val="24"/>
          <w:szCs w:val="24"/>
        </w:rPr>
        <w:t>α</w:t>
      </w:r>
      <w:r w:rsidRPr="00F5147C">
        <w:rPr>
          <w:rFonts w:ascii="Times New Roman" w:hAnsi="Times New Roman" w:cs="Times New Roman"/>
          <w:sz w:val="24"/>
          <w:szCs w:val="24"/>
        </w:rPr>
        <w:t xml:space="preserve"> = P(T </w:t>
      </w:r>
      <w:r w:rsidR="00CF4FA4" w:rsidRPr="00F5147C">
        <w:rPr>
          <w:rFonts w:ascii="Times New Roman" w:hAnsi="Times New Roman" w:cs="Times New Roman"/>
          <w:sz w:val="24"/>
          <w:szCs w:val="24"/>
        </w:rPr>
        <w:t>≤</w:t>
      </w:r>
      <w:r w:rsidRPr="00F5147C">
        <w:rPr>
          <w:rFonts w:ascii="Times New Roman" w:hAnsi="Times New Roman" w:cs="Times New Roman"/>
          <w:sz w:val="24"/>
          <w:szCs w:val="24"/>
        </w:rPr>
        <w:t xml:space="preserve"> </w:t>
      </w:r>
      <w:r w:rsidR="00CF4FA4" w:rsidRPr="00F5147C">
        <w:rPr>
          <w:rFonts w:ascii="Times New Roman" w:hAnsi="Times New Roman" w:cs="Times New Roman"/>
          <w:sz w:val="24"/>
          <w:szCs w:val="24"/>
        </w:rPr>
        <w:t>tα</w:t>
      </w:r>
      <w:r w:rsidRPr="00F5147C">
        <w:rPr>
          <w:rFonts w:ascii="Times New Roman" w:hAnsi="Times New Roman" w:cs="Times New Roman"/>
          <w:sz w:val="24"/>
          <w:szCs w:val="24"/>
        </w:rPr>
        <w:t xml:space="preserve">) given that T has a Student t distribution with </w:t>
      </w:r>
      <w:r w:rsidR="00CF4FA4" w:rsidRPr="00F5147C">
        <w:rPr>
          <w:rFonts w:ascii="Times New Roman" w:hAnsi="Times New Roman" w:cs="Times New Roman"/>
          <w:sz w:val="24"/>
          <w:szCs w:val="24"/>
        </w:rPr>
        <w:t>υ</w:t>
      </w:r>
      <w:r w:rsidRPr="00F5147C">
        <w:rPr>
          <w:rFonts w:ascii="Times New Roman" w:hAnsi="Times New Roman" w:cs="Times New Roman"/>
          <w:sz w:val="24"/>
          <w:szCs w:val="24"/>
        </w:rPr>
        <w:t xml:space="preserve"> degrees of freedom.</w:t>
      </w:r>
    </w:p>
    <w:p w14:paraId="5B6B6862" w14:textId="77777777" w:rsidR="008464C3" w:rsidRPr="00F5147C" w:rsidRDefault="008464C3" w:rsidP="008464C3">
      <w:pPr>
        <w:autoSpaceDE w:val="0"/>
        <w:autoSpaceDN w:val="0"/>
        <w:adjustRightInd w:val="0"/>
        <w:rPr>
          <w:rFonts w:ascii="Times New Roman" w:hAnsi="Times New Roman" w:cs="Times New Roman"/>
          <w:b/>
          <w:bCs/>
          <w:sz w:val="26"/>
          <w:szCs w:val="26"/>
        </w:rPr>
      </w:pPr>
    </w:p>
    <w:p w14:paraId="429065D2" w14:textId="77777777" w:rsidR="008464C3" w:rsidRPr="00F5147C" w:rsidRDefault="008464C3"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b/>
          <w:bCs/>
          <w:sz w:val="26"/>
          <w:szCs w:val="26"/>
        </w:rPr>
        <w:t>Computing t</w:t>
      </w:r>
      <w:r w:rsidR="0075374B" w:rsidRPr="00F5147C">
        <w:rPr>
          <w:rFonts w:ascii="Times New Roman" w:hAnsi="Times New Roman" w:cs="Times New Roman"/>
          <w:sz w:val="17"/>
          <w:szCs w:val="17"/>
          <w:vertAlign w:val="subscript"/>
        </w:rPr>
        <w:t>α</w:t>
      </w:r>
      <w:proofErr w:type="gramStart"/>
      <w:r w:rsidR="0075374B" w:rsidRPr="00F5147C">
        <w:rPr>
          <w:rFonts w:ascii="Times New Roman" w:hAnsi="Times New Roman" w:cs="Times New Roman"/>
          <w:sz w:val="17"/>
          <w:szCs w:val="17"/>
          <w:vertAlign w:val="subscript"/>
        </w:rPr>
        <w:t>,υ</w:t>
      </w:r>
      <w:proofErr w:type="gramEnd"/>
      <w:r w:rsidRPr="00F5147C">
        <w:rPr>
          <w:rFonts w:ascii="Times New Roman" w:hAnsi="Times New Roman" w:cs="Times New Roman"/>
          <w:sz w:val="17"/>
          <w:szCs w:val="17"/>
        </w:rPr>
        <w:t xml:space="preserve"> </w:t>
      </w:r>
      <w:r w:rsidRPr="00F5147C">
        <w:rPr>
          <w:rFonts w:ascii="Times New Roman" w:hAnsi="Times New Roman" w:cs="Times New Roman"/>
          <w:b/>
          <w:bCs/>
          <w:sz w:val="26"/>
          <w:szCs w:val="26"/>
        </w:rPr>
        <w:t>and Computing P-values</w:t>
      </w:r>
    </w:p>
    <w:p w14:paraId="389F0A8C" w14:textId="77777777" w:rsidR="008464C3" w:rsidRPr="00F5147C" w:rsidRDefault="008464C3" w:rsidP="008464C3">
      <w:pPr>
        <w:autoSpaceDE w:val="0"/>
        <w:autoSpaceDN w:val="0"/>
        <w:adjustRightInd w:val="0"/>
        <w:rPr>
          <w:rFonts w:ascii="Times New Roman" w:hAnsi="Times New Roman" w:cs="Times New Roman"/>
          <w:sz w:val="24"/>
          <w:szCs w:val="24"/>
        </w:rPr>
      </w:pPr>
      <w:r w:rsidRPr="00F5147C">
        <w:rPr>
          <w:rFonts w:ascii="Times New Roman" w:hAnsi="Times New Roman" w:cs="Times New Roman"/>
          <w:sz w:val="24"/>
          <w:szCs w:val="24"/>
        </w:rPr>
        <w:t>See procedures for paired t test.</w:t>
      </w:r>
    </w:p>
    <w:p w14:paraId="48646DDB" w14:textId="77777777" w:rsidR="008464C3" w:rsidRDefault="008464C3" w:rsidP="008464C3">
      <w:pPr>
        <w:autoSpaceDE w:val="0"/>
        <w:autoSpaceDN w:val="0"/>
        <w:adjustRightInd w:val="0"/>
        <w:rPr>
          <w:rFonts w:ascii="Helvetica-Bold" w:hAnsi="Helvetica-Bold" w:cs="Helvetica-Bold"/>
          <w:b/>
          <w:bCs/>
          <w:sz w:val="32"/>
          <w:szCs w:val="32"/>
        </w:rPr>
      </w:pPr>
    </w:p>
    <w:p w14:paraId="4FD751F6" w14:textId="77777777" w:rsidR="008464C3" w:rsidRPr="00F5147C" w:rsidRDefault="008464C3" w:rsidP="008464C3">
      <w:pPr>
        <w:autoSpaceDE w:val="0"/>
        <w:autoSpaceDN w:val="0"/>
        <w:adjustRightInd w:val="0"/>
        <w:rPr>
          <w:rFonts w:ascii="Times New Roman" w:hAnsi="Times New Roman" w:cs="Times New Roman"/>
          <w:b/>
          <w:bCs/>
          <w:sz w:val="32"/>
          <w:szCs w:val="32"/>
        </w:rPr>
      </w:pPr>
      <w:r w:rsidRPr="00F5147C">
        <w:rPr>
          <w:rFonts w:ascii="Times New Roman" w:hAnsi="Times New Roman" w:cs="Times New Roman"/>
          <w:b/>
          <w:bCs/>
          <w:sz w:val="32"/>
          <w:szCs w:val="32"/>
        </w:rPr>
        <w:t>Rank Sum Test</w:t>
      </w:r>
    </w:p>
    <w:p w14:paraId="12701752" w14:textId="77777777" w:rsidR="008464C3" w:rsidRPr="00F5147C" w:rsidRDefault="008464C3" w:rsidP="008464C3">
      <w:pPr>
        <w:autoSpaceDE w:val="0"/>
        <w:autoSpaceDN w:val="0"/>
        <w:adjustRightInd w:val="0"/>
        <w:rPr>
          <w:rFonts w:ascii="Times New Roman" w:hAnsi="Times New Roman" w:cs="Times New Roman"/>
          <w:sz w:val="24"/>
          <w:szCs w:val="24"/>
        </w:rPr>
      </w:pPr>
      <w:r w:rsidRPr="00F5147C">
        <w:rPr>
          <w:rFonts w:ascii="Times New Roman" w:hAnsi="Times New Roman" w:cs="Times New Roman"/>
          <w:sz w:val="24"/>
          <w:szCs w:val="24"/>
        </w:rPr>
        <w:t>This test procedure is distribution free, which means that it will have the same desired level of statistical significance regardless of the underlying distributions of the data. Use this test when at least one of your two sample sizes is small or if you have doubts that either set of data is at least approximately normal.</w:t>
      </w:r>
    </w:p>
    <w:p w14:paraId="713B6D2B" w14:textId="77777777" w:rsidR="008464C3" w:rsidRPr="00F5147C" w:rsidRDefault="008464C3" w:rsidP="008464C3">
      <w:pPr>
        <w:autoSpaceDE w:val="0"/>
        <w:autoSpaceDN w:val="0"/>
        <w:adjustRightInd w:val="0"/>
        <w:rPr>
          <w:rFonts w:ascii="Times New Roman" w:hAnsi="Times New Roman" w:cs="Times New Roman"/>
          <w:b/>
          <w:bCs/>
          <w:sz w:val="26"/>
          <w:szCs w:val="26"/>
        </w:rPr>
      </w:pPr>
    </w:p>
    <w:p w14:paraId="0FD7F64C" w14:textId="77777777" w:rsidR="008464C3" w:rsidRPr="00F5147C" w:rsidRDefault="008464C3"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b/>
          <w:bCs/>
          <w:sz w:val="26"/>
          <w:szCs w:val="26"/>
        </w:rPr>
        <w:t>Assumptions</w:t>
      </w:r>
    </w:p>
    <w:p w14:paraId="6B1075D5" w14:textId="77777777" w:rsidR="008464C3" w:rsidRPr="00F5147C" w:rsidRDefault="008464C3" w:rsidP="008464C3">
      <w:pPr>
        <w:autoSpaceDE w:val="0"/>
        <w:autoSpaceDN w:val="0"/>
        <w:adjustRightInd w:val="0"/>
        <w:rPr>
          <w:rFonts w:ascii="Times New Roman" w:hAnsi="Times New Roman" w:cs="Times New Roman"/>
          <w:sz w:val="24"/>
          <w:szCs w:val="24"/>
        </w:rPr>
      </w:pPr>
      <w:r w:rsidRPr="00F5147C">
        <w:rPr>
          <w:rFonts w:ascii="Times New Roman" w:hAnsi="Times New Roman" w:cs="Times New Roman"/>
          <w:sz w:val="24"/>
          <w:szCs w:val="24"/>
        </w:rPr>
        <w:t>X</w:t>
      </w:r>
      <w:r w:rsidRPr="00F5147C">
        <w:rPr>
          <w:rFonts w:ascii="Times New Roman" w:hAnsi="Times New Roman" w:cs="Times New Roman"/>
          <w:sz w:val="16"/>
          <w:szCs w:val="16"/>
        </w:rPr>
        <w:t>1</w:t>
      </w:r>
      <w:r w:rsidRPr="00F5147C">
        <w:rPr>
          <w:rFonts w:ascii="Times New Roman" w:hAnsi="Times New Roman" w:cs="Times New Roman"/>
          <w:sz w:val="24"/>
          <w:szCs w:val="24"/>
        </w:rPr>
        <w:t>, X</w:t>
      </w:r>
      <w:r w:rsidRPr="00F5147C">
        <w:rPr>
          <w:rFonts w:ascii="Times New Roman" w:hAnsi="Times New Roman" w:cs="Times New Roman"/>
          <w:sz w:val="16"/>
          <w:szCs w:val="16"/>
        </w:rPr>
        <w:t>2</w:t>
      </w:r>
      <w:proofErr w:type="gramStart"/>
      <w:r w:rsidRPr="00F5147C">
        <w:rPr>
          <w:rFonts w:ascii="Times New Roman" w:hAnsi="Times New Roman" w:cs="Times New Roman"/>
          <w:sz w:val="24"/>
          <w:szCs w:val="24"/>
        </w:rPr>
        <w:t>, …,</w:t>
      </w:r>
      <w:proofErr w:type="gramEnd"/>
      <w:r w:rsidRPr="00F5147C">
        <w:rPr>
          <w:rFonts w:ascii="Times New Roman" w:hAnsi="Times New Roman" w:cs="Times New Roman"/>
          <w:sz w:val="24"/>
          <w:szCs w:val="24"/>
        </w:rPr>
        <w:t xml:space="preserve"> </w:t>
      </w:r>
      <w:proofErr w:type="spellStart"/>
      <w:r w:rsidRPr="00F5147C">
        <w:rPr>
          <w:rFonts w:ascii="Times New Roman" w:hAnsi="Times New Roman" w:cs="Times New Roman"/>
          <w:sz w:val="24"/>
          <w:szCs w:val="24"/>
        </w:rPr>
        <w:t>X</w:t>
      </w:r>
      <w:r w:rsidRPr="00F5147C">
        <w:rPr>
          <w:rFonts w:ascii="Times New Roman" w:hAnsi="Times New Roman" w:cs="Times New Roman"/>
          <w:sz w:val="16"/>
          <w:szCs w:val="16"/>
        </w:rPr>
        <w:t>m</w:t>
      </w:r>
      <w:proofErr w:type="spellEnd"/>
      <w:r w:rsidRPr="00F5147C">
        <w:rPr>
          <w:rFonts w:ascii="Times New Roman" w:hAnsi="Times New Roman" w:cs="Times New Roman"/>
          <w:sz w:val="16"/>
          <w:szCs w:val="16"/>
        </w:rPr>
        <w:t xml:space="preserve"> </w:t>
      </w:r>
      <w:r w:rsidRPr="00F5147C">
        <w:rPr>
          <w:rFonts w:ascii="Times New Roman" w:hAnsi="Times New Roman" w:cs="Times New Roman"/>
          <w:sz w:val="24"/>
          <w:szCs w:val="24"/>
        </w:rPr>
        <w:t>and Y</w:t>
      </w:r>
      <w:r w:rsidRPr="00F5147C">
        <w:rPr>
          <w:rFonts w:ascii="Times New Roman" w:hAnsi="Times New Roman" w:cs="Times New Roman"/>
          <w:sz w:val="16"/>
          <w:szCs w:val="16"/>
        </w:rPr>
        <w:t>1</w:t>
      </w:r>
      <w:r w:rsidRPr="00F5147C">
        <w:rPr>
          <w:rFonts w:ascii="Times New Roman" w:hAnsi="Times New Roman" w:cs="Times New Roman"/>
          <w:sz w:val="24"/>
          <w:szCs w:val="24"/>
        </w:rPr>
        <w:t>, Y</w:t>
      </w:r>
      <w:r w:rsidRPr="00F5147C">
        <w:rPr>
          <w:rFonts w:ascii="Times New Roman" w:hAnsi="Times New Roman" w:cs="Times New Roman"/>
          <w:sz w:val="16"/>
          <w:szCs w:val="16"/>
        </w:rPr>
        <w:t>2</w:t>
      </w:r>
      <w:r w:rsidRPr="00F5147C">
        <w:rPr>
          <w:rFonts w:ascii="Times New Roman" w:hAnsi="Times New Roman" w:cs="Times New Roman"/>
          <w:sz w:val="24"/>
          <w:szCs w:val="24"/>
        </w:rPr>
        <w:t xml:space="preserve">, …, </w:t>
      </w:r>
      <w:proofErr w:type="spellStart"/>
      <w:r w:rsidRPr="00F5147C">
        <w:rPr>
          <w:rFonts w:ascii="Times New Roman" w:hAnsi="Times New Roman" w:cs="Times New Roman"/>
          <w:sz w:val="24"/>
          <w:szCs w:val="24"/>
        </w:rPr>
        <w:t>Y</w:t>
      </w:r>
      <w:r w:rsidRPr="00F5147C">
        <w:rPr>
          <w:rFonts w:ascii="Times New Roman" w:hAnsi="Times New Roman" w:cs="Times New Roman"/>
          <w:sz w:val="16"/>
          <w:szCs w:val="16"/>
        </w:rPr>
        <w:t>n</w:t>
      </w:r>
      <w:proofErr w:type="spellEnd"/>
      <w:r w:rsidRPr="00F5147C">
        <w:rPr>
          <w:rFonts w:ascii="Times New Roman" w:hAnsi="Times New Roman" w:cs="Times New Roman"/>
          <w:sz w:val="16"/>
          <w:szCs w:val="16"/>
        </w:rPr>
        <w:t xml:space="preserve"> </w:t>
      </w:r>
      <w:r w:rsidRPr="00F5147C">
        <w:rPr>
          <w:rFonts w:ascii="Times New Roman" w:hAnsi="Times New Roman" w:cs="Times New Roman"/>
          <w:sz w:val="24"/>
          <w:szCs w:val="24"/>
        </w:rPr>
        <w:t xml:space="preserve">are two independent random samples from continuous distributions with means </w:t>
      </w:r>
      <w:proofErr w:type="spellStart"/>
      <w:r w:rsidRPr="00F5147C">
        <w:rPr>
          <w:rFonts w:ascii="Times New Roman" w:hAnsi="Times New Roman" w:cs="Times New Roman"/>
          <w:sz w:val="24"/>
          <w:szCs w:val="24"/>
        </w:rPr>
        <w:t>μ</w:t>
      </w:r>
      <w:r w:rsidR="0075374B" w:rsidRPr="00F5147C">
        <w:rPr>
          <w:rFonts w:ascii="Times New Roman" w:hAnsi="Times New Roman" w:cs="Times New Roman"/>
          <w:sz w:val="16"/>
          <w:szCs w:val="16"/>
          <w:vertAlign w:val="subscript"/>
        </w:rPr>
        <w:t>X</w:t>
      </w:r>
      <w:proofErr w:type="spellEnd"/>
      <w:r w:rsidRPr="00F5147C">
        <w:rPr>
          <w:rFonts w:ascii="Times New Roman" w:hAnsi="Times New Roman" w:cs="Times New Roman"/>
          <w:sz w:val="16"/>
          <w:szCs w:val="16"/>
        </w:rPr>
        <w:t xml:space="preserve"> </w:t>
      </w:r>
      <w:r w:rsidRPr="00F5147C">
        <w:rPr>
          <w:rFonts w:ascii="Times New Roman" w:hAnsi="Times New Roman" w:cs="Times New Roman"/>
          <w:sz w:val="24"/>
          <w:szCs w:val="24"/>
        </w:rPr>
        <w:t xml:space="preserve">and </w:t>
      </w:r>
      <w:proofErr w:type="spellStart"/>
      <w:r w:rsidRPr="00F5147C">
        <w:rPr>
          <w:rFonts w:ascii="Times New Roman" w:hAnsi="Times New Roman" w:cs="Times New Roman"/>
          <w:sz w:val="24"/>
          <w:szCs w:val="24"/>
        </w:rPr>
        <w:t>μ</w:t>
      </w:r>
      <w:r w:rsidR="0075374B" w:rsidRPr="00F5147C">
        <w:rPr>
          <w:rFonts w:ascii="Times New Roman" w:hAnsi="Times New Roman" w:cs="Times New Roman"/>
          <w:sz w:val="16"/>
          <w:szCs w:val="16"/>
          <w:vertAlign w:val="subscript"/>
        </w:rPr>
        <w:t>Y</w:t>
      </w:r>
      <w:proofErr w:type="spellEnd"/>
      <w:r w:rsidRPr="00F5147C">
        <w:rPr>
          <w:rFonts w:ascii="Times New Roman" w:hAnsi="Times New Roman" w:cs="Times New Roman"/>
          <w:sz w:val="24"/>
          <w:szCs w:val="24"/>
        </w:rPr>
        <w:t>, respectively. The X and Y distributions have the same shape and spread, the only possible difference between the two being the values of</w:t>
      </w:r>
      <w:r w:rsidR="0075374B" w:rsidRPr="00F5147C">
        <w:rPr>
          <w:rFonts w:ascii="Times New Roman" w:hAnsi="Times New Roman" w:cs="Times New Roman"/>
          <w:sz w:val="24"/>
          <w:szCs w:val="24"/>
        </w:rPr>
        <w:t xml:space="preserve"> </w:t>
      </w:r>
      <w:proofErr w:type="spellStart"/>
      <w:r w:rsidRPr="00F5147C">
        <w:rPr>
          <w:rFonts w:ascii="Times New Roman" w:hAnsi="Times New Roman" w:cs="Times New Roman"/>
          <w:sz w:val="24"/>
          <w:szCs w:val="24"/>
        </w:rPr>
        <w:t>μ</w:t>
      </w:r>
      <w:r w:rsidR="0075374B" w:rsidRPr="00F5147C">
        <w:rPr>
          <w:rFonts w:ascii="Times New Roman" w:hAnsi="Times New Roman" w:cs="Times New Roman"/>
          <w:sz w:val="16"/>
          <w:szCs w:val="16"/>
          <w:vertAlign w:val="subscript"/>
        </w:rPr>
        <w:t>X</w:t>
      </w:r>
      <w:proofErr w:type="spellEnd"/>
      <w:r w:rsidRPr="00F5147C">
        <w:rPr>
          <w:rFonts w:ascii="Times New Roman" w:hAnsi="Times New Roman" w:cs="Times New Roman"/>
          <w:sz w:val="16"/>
          <w:szCs w:val="16"/>
        </w:rPr>
        <w:t xml:space="preserve"> </w:t>
      </w:r>
      <w:r w:rsidRPr="00F5147C">
        <w:rPr>
          <w:rFonts w:ascii="Times New Roman" w:hAnsi="Times New Roman" w:cs="Times New Roman"/>
          <w:sz w:val="24"/>
          <w:szCs w:val="24"/>
        </w:rPr>
        <w:t xml:space="preserve">and </w:t>
      </w:r>
      <w:proofErr w:type="spellStart"/>
      <w:r w:rsidRPr="00F5147C">
        <w:rPr>
          <w:rFonts w:ascii="Times New Roman" w:hAnsi="Times New Roman" w:cs="Times New Roman"/>
          <w:sz w:val="24"/>
          <w:szCs w:val="24"/>
        </w:rPr>
        <w:t>μ</w:t>
      </w:r>
      <w:r w:rsidR="0075374B" w:rsidRPr="00F5147C">
        <w:rPr>
          <w:rFonts w:ascii="Times New Roman" w:hAnsi="Times New Roman" w:cs="Times New Roman"/>
          <w:sz w:val="16"/>
          <w:szCs w:val="16"/>
          <w:vertAlign w:val="subscript"/>
        </w:rPr>
        <w:t>Y</w:t>
      </w:r>
      <w:proofErr w:type="spellEnd"/>
      <w:r w:rsidRPr="00F5147C">
        <w:rPr>
          <w:rFonts w:ascii="Times New Roman" w:hAnsi="Times New Roman" w:cs="Times New Roman"/>
          <w:sz w:val="24"/>
          <w:szCs w:val="24"/>
        </w:rPr>
        <w:t>.</w:t>
      </w:r>
    </w:p>
    <w:p w14:paraId="71855D5E" w14:textId="77777777" w:rsidR="008464C3" w:rsidRPr="00F5147C" w:rsidRDefault="008464C3" w:rsidP="008464C3">
      <w:pPr>
        <w:autoSpaceDE w:val="0"/>
        <w:autoSpaceDN w:val="0"/>
        <w:adjustRightInd w:val="0"/>
        <w:rPr>
          <w:rFonts w:ascii="Times New Roman" w:hAnsi="Times New Roman" w:cs="Times New Roman"/>
          <w:b/>
          <w:bCs/>
          <w:sz w:val="26"/>
          <w:szCs w:val="26"/>
        </w:rPr>
      </w:pPr>
    </w:p>
    <w:p w14:paraId="245BDC0E" w14:textId="77777777" w:rsidR="008464C3" w:rsidRPr="00F5147C" w:rsidRDefault="008464C3"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b/>
          <w:bCs/>
          <w:sz w:val="26"/>
          <w:szCs w:val="26"/>
        </w:rPr>
        <w:t>Null Hypothesis</w:t>
      </w:r>
    </w:p>
    <w:p w14:paraId="7315D721" w14:textId="77777777" w:rsidR="0075374B" w:rsidRPr="00F5147C" w:rsidRDefault="0075374B" w:rsidP="008464C3">
      <w:pPr>
        <w:autoSpaceDE w:val="0"/>
        <w:autoSpaceDN w:val="0"/>
        <w:adjustRightInd w:val="0"/>
        <w:rPr>
          <w:rFonts w:ascii="Times New Roman" w:hAnsi="Times New Roman" w:cs="Times New Roman"/>
          <w:b/>
          <w:bCs/>
          <w:sz w:val="26"/>
          <w:szCs w:val="26"/>
        </w:rPr>
      </w:pPr>
    </w:p>
    <w:p w14:paraId="27EB0939" w14:textId="77777777" w:rsidR="008464C3" w:rsidRPr="00F5147C" w:rsidRDefault="0075374B"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position w:val="-12"/>
          <w:sz w:val="24"/>
          <w:szCs w:val="24"/>
        </w:rPr>
        <w:object w:dxaOrig="1719" w:dyaOrig="360" w14:anchorId="7BFD439D">
          <v:shape id="_x0000_i1042" type="#_x0000_t75" style="width:86pt;height:18pt" o:ole="">
            <v:imagedata r:id="rId40" o:title=""/>
          </v:shape>
          <o:OLEObject Type="Embed" ProgID="Equation.DSMT4" ShapeID="_x0000_i1042" DrawAspect="Content" ObjectID="_1315589071" r:id="rId41"/>
        </w:object>
      </w:r>
    </w:p>
    <w:p w14:paraId="7ECD8979" w14:textId="77777777" w:rsidR="0075374B" w:rsidRPr="00F5147C" w:rsidRDefault="0075374B" w:rsidP="008464C3">
      <w:pPr>
        <w:autoSpaceDE w:val="0"/>
        <w:autoSpaceDN w:val="0"/>
        <w:adjustRightInd w:val="0"/>
        <w:rPr>
          <w:rFonts w:ascii="Times New Roman" w:hAnsi="Times New Roman" w:cs="Times New Roman"/>
          <w:b/>
          <w:bCs/>
          <w:sz w:val="26"/>
          <w:szCs w:val="26"/>
        </w:rPr>
      </w:pPr>
    </w:p>
    <w:p w14:paraId="2E1FE8E2" w14:textId="77777777" w:rsidR="008464C3" w:rsidRPr="00F5147C" w:rsidRDefault="008464C3"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b/>
          <w:bCs/>
          <w:sz w:val="26"/>
          <w:szCs w:val="26"/>
        </w:rPr>
        <w:t>Test Statistic t</w:t>
      </w:r>
    </w:p>
    <w:p w14:paraId="1935FEBF" w14:textId="77777777" w:rsidR="008464C3" w:rsidRPr="00F5147C" w:rsidRDefault="0075374B" w:rsidP="008464C3">
      <w:pPr>
        <w:autoSpaceDE w:val="0"/>
        <w:autoSpaceDN w:val="0"/>
        <w:adjustRightInd w:val="0"/>
        <w:rPr>
          <w:rFonts w:ascii="Times New Roman" w:hAnsi="Times New Roman" w:cs="Times New Roman"/>
          <w:sz w:val="24"/>
          <w:szCs w:val="24"/>
        </w:rPr>
      </w:pPr>
      <w:r w:rsidRPr="00F5147C">
        <w:rPr>
          <w:rFonts w:ascii="Times New Roman" w:hAnsi="Times New Roman" w:cs="Times New Roman"/>
          <w:position w:val="-28"/>
          <w:sz w:val="36"/>
          <w:szCs w:val="36"/>
        </w:rPr>
        <w:object w:dxaOrig="900" w:dyaOrig="680" w14:anchorId="3E17E1C2">
          <v:shape id="_x0000_i1043" type="#_x0000_t75" style="width:45pt;height:34pt" o:ole="">
            <v:imagedata r:id="rId42" o:title=""/>
          </v:shape>
          <o:OLEObject Type="Embed" ProgID="Equation.DSMT4" ShapeID="_x0000_i1043" DrawAspect="Content" ObjectID="_1315589072" r:id="rId43"/>
        </w:object>
      </w:r>
      <w:proofErr w:type="gramStart"/>
      <w:r w:rsidR="008464C3" w:rsidRPr="00F5147C">
        <w:rPr>
          <w:rFonts w:ascii="Times New Roman" w:hAnsi="Times New Roman" w:cs="Times New Roman"/>
          <w:sz w:val="24"/>
          <w:szCs w:val="24"/>
        </w:rPr>
        <w:t>where</w:t>
      </w:r>
      <w:proofErr w:type="gramEnd"/>
      <w:r w:rsidRPr="00F5147C">
        <w:rPr>
          <w:rFonts w:ascii="Times New Roman" w:hAnsi="Times New Roman" w:cs="Times New Roman"/>
          <w:sz w:val="24"/>
          <w:szCs w:val="24"/>
        </w:rPr>
        <w:t xml:space="preserve"> </w:t>
      </w:r>
      <w:proofErr w:type="spellStart"/>
      <w:r w:rsidRPr="00F5147C">
        <w:rPr>
          <w:rFonts w:ascii="Times New Roman" w:hAnsi="Times New Roman" w:cs="Times New Roman"/>
          <w:sz w:val="24"/>
          <w:szCs w:val="24"/>
        </w:rPr>
        <w:t>r</w:t>
      </w:r>
      <w:r w:rsidRPr="00F5147C">
        <w:rPr>
          <w:rFonts w:ascii="Times New Roman" w:hAnsi="Times New Roman" w:cs="Times New Roman"/>
          <w:i/>
          <w:iCs/>
          <w:sz w:val="16"/>
          <w:szCs w:val="16"/>
          <w:vertAlign w:val="subscript"/>
        </w:rPr>
        <w:t>i</w:t>
      </w:r>
      <w:proofErr w:type="spellEnd"/>
      <w:r w:rsidRPr="00F5147C">
        <w:rPr>
          <w:rFonts w:ascii="Times New Roman" w:hAnsi="Times New Roman" w:cs="Times New Roman"/>
          <w:i/>
          <w:iCs/>
          <w:sz w:val="16"/>
          <w:szCs w:val="16"/>
          <w:vertAlign w:val="subscript"/>
        </w:rPr>
        <w:t xml:space="preserve"> </w:t>
      </w:r>
      <w:r w:rsidR="008464C3" w:rsidRPr="00F5147C">
        <w:rPr>
          <w:rFonts w:ascii="Times New Roman" w:hAnsi="Times New Roman" w:cs="Times New Roman"/>
          <w:i/>
          <w:iCs/>
          <w:sz w:val="16"/>
          <w:szCs w:val="16"/>
        </w:rPr>
        <w:t xml:space="preserve"> </w:t>
      </w:r>
      <w:r w:rsidR="008464C3" w:rsidRPr="00F5147C">
        <w:rPr>
          <w:rFonts w:ascii="Times New Roman" w:hAnsi="Times New Roman" w:cs="Times New Roman"/>
          <w:sz w:val="24"/>
          <w:szCs w:val="24"/>
        </w:rPr>
        <w:t>= rank of (</w:t>
      </w:r>
      <w:r w:rsidR="008464C3" w:rsidRPr="00F5147C">
        <w:rPr>
          <w:rFonts w:ascii="Times New Roman" w:hAnsi="Times New Roman" w:cs="Times New Roman"/>
          <w:i/>
          <w:iCs/>
          <w:sz w:val="24"/>
          <w:szCs w:val="24"/>
        </w:rPr>
        <w:t>x</w:t>
      </w:r>
      <w:r w:rsidRPr="00F5147C">
        <w:rPr>
          <w:rFonts w:ascii="Times New Roman" w:hAnsi="Times New Roman" w:cs="Times New Roman"/>
          <w:sz w:val="16"/>
          <w:szCs w:val="16"/>
          <w:vertAlign w:val="subscript"/>
        </w:rPr>
        <w:t>i</w:t>
      </w:r>
      <w:r w:rsidR="008464C3" w:rsidRPr="00F5147C">
        <w:rPr>
          <w:rFonts w:ascii="Times New Roman" w:hAnsi="Times New Roman" w:cs="Times New Roman"/>
          <w:sz w:val="16"/>
          <w:szCs w:val="16"/>
        </w:rPr>
        <w:t xml:space="preserve"> </w:t>
      </w:r>
      <w:r w:rsidR="008464C3" w:rsidRPr="00F5147C">
        <w:rPr>
          <w:rFonts w:ascii="Times New Roman" w:hAnsi="Times New Roman" w:cs="Times New Roman"/>
          <w:sz w:val="24"/>
          <w:szCs w:val="24"/>
        </w:rPr>
        <w:t xml:space="preserve">- </w:t>
      </w:r>
      <w:proofErr w:type="spellStart"/>
      <w:r w:rsidRPr="00F5147C">
        <w:rPr>
          <w:rFonts w:ascii="Times New Roman" w:hAnsi="Times New Roman" w:cs="Times New Roman"/>
          <w:sz w:val="24"/>
          <w:szCs w:val="24"/>
        </w:rPr>
        <w:t>Δ</w:t>
      </w:r>
      <w:r w:rsidR="008464C3" w:rsidRPr="00F5147C">
        <w:rPr>
          <w:rFonts w:ascii="Times New Roman" w:hAnsi="Times New Roman" w:cs="Times New Roman"/>
          <w:sz w:val="16"/>
          <w:szCs w:val="16"/>
        </w:rPr>
        <w:t>o</w:t>
      </w:r>
      <w:proofErr w:type="spellEnd"/>
      <w:r w:rsidR="008464C3" w:rsidRPr="00F5147C">
        <w:rPr>
          <w:rFonts w:ascii="Times New Roman" w:hAnsi="Times New Roman" w:cs="Times New Roman"/>
          <w:sz w:val="24"/>
          <w:szCs w:val="24"/>
        </w:rPr>
        <w:t>) in the combined sample of m + n (</w:t>
      </w:r>
      <w:r w:rsidR="008464C3" w:rsidRPr="00F5147C">
        <w:rPr>
          <w:rFonts w:ascii="Times New Roman" w:hAnsi="Times New Roman" w:cs="Times New Roman"/>
          <w:i/>
          <w:iCs/>
          <w:sz w:val="24"/>
          <w:szCs w:val="24"/>
        </w:rPr>
        <w:t xml:space="preserve">x </w:t>
      </w:r>
      <w:r w:rsidR="008464C3" w:rsidRPr="00F5147C">
        <w:rPr>
          <w:rFonts w:ascii="Times New Roman" w:hAnsi="Times New Roman" w:cs="Times New Roman"/>
          <w:sz w:val="24"/>
          <w:szCs w:val="24"/>
        </w:rPr>
        <w:t xml:space="preserve">- </w:t>
      </w:r>
      <w:proofErr w:type="spellStart"/>
      <w:r w:rsidRPr="00F5147C">
        <w:rPr>
          <w:rFonts w:ascii="Times New Roman" w:hAnsi="Times New Roman" w:cs="Times New Roman"/>
          <w:sz w:val="24"/>
          <w:szCs w:val="24"/>
        </w:rPr>
        <w:t>Δ</w:t>
      </w:r>
      <w:r w:rsidR="008464C3" w:rsidRPr="00F5147C">
        <w:rPr>
          <w:rFonts w:ascii="Times New Roman" w:hAnsi="Times New Roman" w:cs="Times New Roman"/>
          <w:sz w:val="16"/>
          <w:szCs w:val="16"/>
        </w:rPr>
        <w:t>o</w:t>
      </w:r>
      <w:proofErr w:type="spellEnd"/>
      <w:r w:rsidR="008464C3" w:rsidRPr="00F5147C">
        <w:rPr>
          <w:rFonts w:ascii="Times New Roman" w:hAnsi="Times New Roman" w:cs="Times New Roman"/>
          <w:sz w:val="24"/>
          <w:szCs w:val="24"/>
        </w:rPr>
        <w:t xml:space="preserve">)’s and </w:t>
      </w:r>
      <w:r w:rsidR="008464C3" w:rsidRPr="00F5147C">
        <w:rPr>
          <w:rFonts w:ascii="Times New Roman" w:hAnsi="Times New Roman" w:cs="Times New Roman"/>
          <w:i/>
          <w:iCs/>
          <w:sz w:val="24"/>
          <w:szCs w:val="24"/>
        </w:rPr>
        <w:t>y</w:t>
      </w:r>
      <w:r w:rsidR="008464C3" w:rsidRPr="00F5147C">
        <w:rPr>
          <w:rFonts w:ascii="Times New Roman" w:hAnsi="Times New Roman" w:cs="Times New Roman"/>
          <w:sz w:val="24"/>
          <w:szCs w:val="24"/>
        </w:rPr>
        <w:t>’s</w:t>
      </w:r>
    </w:p>
    <w:p w14:paraId="477A944B" w14:textId="77777777" w:rsidR="008464C3" w:rsidRPr="00F5147C" w:rsidRDefault="008464C3" w:rsidP="008464C3">
      <w:pPr>
        <w:autoSpaceDE w:val="0"/>
        <w:autoSpaceDN w:val="0"/>
        <w:adjustRightInd w:val="0"/>
        <w:rPr>
          <w:rFonts w:ascii="Times New Roman" w:hAnsi="Times New Roman" w:cs="Times New Roman"/>
          <w:b/>
          <w:bCs/>
          <w:sz w:val="26"/>
          <w:szCs w:val="26"/>
        </w:rPr>
      </w:pPr>
    </w:p>
    <w:p w14:paraId="4497CFD9" w14:textId="77777777" w:rsidR="008464C3" w:rsidRPr="00F5147C" w:rsidRDefault="008464C3"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b/>
          <w:bCs/>
          <w:sz w:val="26"/>
          <w:szCs w:val="26"/>
        </w:rPr>
        <w:t xml:space="preserve">Alternative Hypotheses </w:t>
      </w:r>
      <w:r w:rsidR="0075374B" w:rsidRPr="00F5147C">
        <w:rPr>
          <w:rFonts w:ascii="Times New Roman" w:hAnsi="Times New Roman" w:cs="Times New Roman"/>
          <w:b/>
          <w:bCs/>
          <w:sz w:val="26"/>
          <w:szCs w:val="26"/>
        </w:rPr>
        <w:tab/>
      </w:r>
      <w:r w:rsidR="0075374B" w:rsidRPr="00F5147C">
        <w:rPr>
          <w:rFonts w:ascii="Times New Roman" w:hAnsi="Times New Roman" w:cs="Times New Roman"/>
          <w:b/>
          <w:bCs/>
          <w:sz w:val="26"/>
          <w:szCs w:val="26"/>
        </w:rPr>
        <w:tab/>
      </w:r>
      <w:r w:rsidR="0075374B" w:rsidRPr="00F5147C">
        <w:rPr>
          <w:rFonts w:ascii="Times New Roman" w:hAnsi="Times New Roman" w:cs="Times New Roman"/>
          <w:b/>
          <w:bCs/>
          <w:sz w:val="26"/>
          <w:szCs w:val="26"/>
        </w:rPr>
        <w:tab/>
      </w:r>
      <w:r w:rsidR="00F5147C">
        <w:rPr>
          <w:rFonts w:ascii="Times New Roman" w:hAnsi="Times New Roman" w:cs="Times New Roman"/>
          <w:b/>
          <w:bCs/>
          <w:sz w:val="26"/>
          <w:szCs w:val="26"/>
        </w:rPr>
        <w:tab/>
      </w:r>
      <w:r w:rsidRPr="00F5147C">
        <w:rPr>
          <w:rFonts w:ascii="Times New Roman" w:hAnsi="Times New Roman" w:cs="Times New Roman"/>
          <w:b/>
          <w:bCs/>
          <w:sz w:val="26"/>
          <w:szCs w:val="26"/>
        </w:rPr>
        <w:t xml:space="preserve">Rejection Region for Level </w:t>
      </w:r>
      <w:r w:rsidR="0075374B" w:rsidRPr="00F5147C">
        <w:rPr>
          <w:rFonts w:ascii="Times New Roman" w:hAnsi="Times New Roman" w:cs="Times New Roman"/>
          <w:sz w:val="26"/>
          <w:szCs w:val="26"/>
        </w:rPr>
        <w:t>α</w:t>
      </w:r>
      <w:r w:rsidRPr="00F5147C">
        <w:rPr>
          <w:rFonts w:ascii="Times New Roman" w:hAnsi="Times New Roman" w:cs="Times New Roman"/>
          <w:sz w:val="26"/>
          <w:szCs w:val="26"/>
        </w:rPr>
        <w:t xml:space="preserve"> </w:t>
      </w:r>
      <w:r w:rsidRPr="00F5147C">
        <w:rPr>
          <w:rFonts w:ascii="Times New Roman" w:hAnsi="Times New Roman" w:cs="Times New Roman"/>
          <w:b/>
          <w:bCs/>
          <w:sz w:val="26"/>
          <w:szCs w:val="26"/>
        </w:rPr>
        <w:t>Test</w:t>
      </w:r>
    </w:p>
    <w:p w14:paraId="0F0D8011" w14:textId="77777777" w:rsidR="008464C3" w:rsidRPr="00F5147C" w:rsidRDefault="0075374B" w:rsidP="008464C3">
      <w:pPr>
        <w:autoSpaceDE w:val="0"/>
        <w:autoSpaceDN w:val="0"/>
        <w:adjustRightInd w:val="0"/>
        <w:rPr>
          <w:rFonts w:ascii="Times New Roman" w:hAnsi="Times New Roman" w:cs="Times New Roman"/>
          <w:i/>
          <w:iCs/>
          <w:sz w:val="24"/>
          <w:szCs w:val="24"/>
        </w:rPr>
      </w:pPr>
      <w:r w:rsidRPr="00F5147C">
        <w:rPr>
          <w:rFonts w:ascii="Times New Roman" w:hAnsi="Times New Roman" w:cs="Times New Roman"/>
          <w:position w:val="-12"/>
          <w:sz w:val="24"/>
          <w:szCs w:val="24"/>
        </w:rPr>
        <w:object w:dxaOrig="1719" w:dyaOrig="360" w14:anchorId="353CB5E8">
          <v:shape id="_x0000_i1044" type="#_x0000_t75" style="width:86pt;height:18pt" o:ole="">
            <v:imagedata r:id="rId44" o:title=""/>
          </v:shape>
          <o:OLEObject Type="Embed" ProgID="Equation.DSMT4" ShapeID="_x0000_i1044" DrawAspect="Content" ObjectID="_1315589073" r:id="rId45"/>
        </w:object>
      </w:r>
      <w:r w:rsidR="008464C3" w:rsidRPr="00F5147C">
        <w:rPr>
          <w:rFonts w:ascii="Times New Roman" w:hAnsi="Times New Roman" w:cs="Times New Roman"/>
          <w:sz w:val="16"/>
          <w:szCs w:val="16"/>
        </w:rPr>
        <w:t xml:space="preserve"> </w:t>
      </w:r>
      <w:r w:rsidR="008464C3" w:rsidRPr="00F5147C">
        <w:rPr>
          <w:rFonts w:ascii="Times New Roman" w:hAnsi="Times New Roman" w:cs="Times New Roman"/>
          <w:sz w:val="24"/>
          <w:szCs w:val="24"/>
        </w:rPr>
        <w:t>(</w:t>
      </w:r>
      <w:proofErr w:type="gramStart"/>
      <w:r w:rsidR="008464C3" w:rsidRPr="00F5147C">
        <w:rPr>
          <w:rFonts w:ascii="Times New Roman" w:hAnsi="Times New Roman" w:cs="Times New Roman"/>
          <w:sz w:val="24"/>
          <w:szCs w:val="24"/>
        </w:rPr>
        <w:t>two</w:t>
      </w:r>
      <w:proofErr w:type="gramEnd"/>
      <w:r w:rsidR="008464C3" w:rsidRPr="00F5147C">
        <w:rPr>
          <w:rFonts w:ascii="Times New Roman" w:hAnsi="Times New Roman" w:cs="Times New Roman"/>
          <w:sz w:val="24"/>
          <w:szCs w:val="24"/>
        </w:rPr>
        <w:t xml:space="preserve">-tailed test) </w:t>
      </w:r>
      <w:r w:rsidRPr="00F5147C">
        <w:rPr>
          <w:rFonts w:ascii="Times New Roman" w:hAnsi="Times New Roman" w:cs="Times New Roman"/>
          <w:sz w:val="24"/>
          <w:szCs w:val="24"/>
        </w:rPr>
        <w:tab/>
      </w:r>
      <w:r w:rsidRPr="00F5147C">
        <w:rPr>
          <w:rFonts w:ascii="Times New Roman" w:hAnsi="Times New Roman" w:cs="Times New Roman"/>
          <w:sz w:val="24"/>
          <w:szCs w:val="24"/>
        </w:rPr>
        <w:tab/>
      </w:r>
      <w:r w:rsidRPr="00F5147C">
        <w:rPr>
          <w:rFonts w:ascii="Times New Roman" w:hAnsi="Times New Roman" w:cs="Times New Roman"/>
          <w:sz w:val="24"/>
          <w:szCs w:val="24"/>
        </w:rPr>
        <w:tab/>
      </w:r>
      <w:r w:rsidR="008464C3" w:rsidRPr="00F5147C">
        <w:rPr>
          <w:rFonts w:ascii="Times New Roman" w:hAnsi="Times New Roman" w:cs="Times New Roman"/>
          <w:i/>
          <w:iCs/>
          <w:sz w:val="24"/>
          <w:szCs w:val="24"/>
        </w:rPr>
        <w:t xml:space="preserve">w </w:t>
      </w:r>
      <w:r w:rsidRPr="00F5147C">
        <w:rPr>
          <w:rFonts w:ascii="Times New Roman" w:hAnsi="Times New Roman" w:cs="Times New Roman"/>
          <w:sz w:val="24"/>
          <w:szCs w:val="24"/>
        </w:rPr>
        <w:t>≥</w:t>
      </w:r>
      <w:r w:rsidR="008464C3" w:rsidRPr="00F5147C">
        <w:rPr>
          <w:rFonts w:ascii="Times New Roman" w:hAnsi="Times New Roman" w:cs="Times New Roman"/>
          <w:sz w:val="24"/>
          <w:szCs w:val="24"/>
        </w:rPr>
        <w:t xml:space="preserve"> </w:t>
      </w:r>
      <w:r w:rsidR="008464C3" w:rsidRPr="00F5147C">
        <w:rPr>
          <w:rFonts w:ascii="Times New Roman" w:hAnsi="Times New Roman" w:cs="Times New Roman"/>
          <w:i/>
          <w:iCs/>
          <w:sz w:val="24"/>
          <w:szCs w:val="24"/>
        </w:rPr>
        <w:t xml:space="preserve">c </w:t>
      </w:r>
      <w:r w:rsidR="008464C3" w:rsidRPr="00F5147C">
        <w:rPr>
          <w:rFonts w:ascii="Times New Roman" w:hAnsi="Times New Roman" w:cs="Times New Roman"/>
          <w:sz w:val="24"/>
          <w:szCs w:val="24"/>
        </w:rPr>
        <w:t xml:space="preserve">or </w:t>
      </w:r>
      <w:r w:rsidR="008464C3" w:rsidRPr="00F5147C">
        <w:rPr>
          <w:rFonts w:ascii="Times New Roman" w:hAnsi="Times New Roman" w:cs="Times New Roman"/>
          <w:i/>
          <w:iCs/>
          <w:sz w:val="24"/>
          <w:szCs w:val="24"/>
        </w:rPr>
        <w:t xml:space="preserve">w </w:t>
      </w:r>
      <w:r w:rsidRPr="00F5147C">
        <w:rPr>
          <w:rFonts w:ascii="Times New Roman" w:hAnsi="Times New Roman" w:cs="Times New Roman"/>
          <w:sz w:val="24"/>
          <w:szCs w:val="24"/>
        </w:rPr>
        <w:t>≤</w:t>
      </w:r>
      <w:r w:rsidR="008464C3" w:rsidRPr="00F5147C">
        <w:rPr>
          <w:rFonts w:ascii="Times New Roman" w:hAnsi="Times New Roman" w:cs="Times New Roman"/>
          <w:sz w:val="24"/>
          <w:szCs w:val="24"/>
        </w:rPr>
        <w:t xml:space="preserve"> </w:t>
      </w:r>
      <w:r w:rsidR="008464C3" w:rsidRPr="00F5147C">
        <w:rPr>
          <w:rFonts w:ascii="Times New Roman" w:hAnsi="Times New Roman" w:cs="Times New Roman"/>
          <w:i/>
          <w:iCs/>
          <w:sz w:val="24"/>
          <w:szCs w:val="24"/>
        </w:rPr>
        <w:t>m</w:t>
      </w:r>
      <w:r w:rsidR="008464C3" w:rsidRPr="00F5147C">
        <w:rPr>
          <w:rFonts w:ascii="Times New Roman" w:hAnsi="Times New Roman" w:cs="Times New Roman"/>
          <w:sz w:val="24"/>
          <w:szCs w:val="24"/>
        </w:rPr>
        <w:t>(</w:t>
      </w:r>
      <w:r w:rsidR="008464C3" w:rsidRPr="00F5147C">
        <w:rPr>
          <w:rFonts w:ascii="Times New Roman" w:hAnsi="Times New Roman" w:cs="Times New Roman"/>
          <w:i/>
          <w:iCs/>
          <w:sz w:val="24"/>
          <w:szCs w:val="24"/>
        </w:rPr>
        <w:t xml:space="preserve">m </w:t>
      </w:r>
      <w:r w:rsidR="008464C3" w:rsidRPr="00F5147C">
        <w:rPr>
          <w:rFonts w:ascii="Times New Roman" w:hAnsi="Times New Roman" w:cs="Times New Roman"/>
          <w:sz w:val="24"/>
          <w:szCs w:val="24"/>
        </w:rPr>
        <w:t xml:space="preserve">+ </w:t>
      </w:r>
      <w:r w:rsidR="008464C3" w:rsidRPr="00F5147C">
        <w:rPr>
          <w:rFonts w:ascii="Times New Roman" w:hAnsi="Times New Roman" w:cs="Times New Roman"/>
          <w:i/>
          <w:iCs/>
          <w:sz w:val="24"/>
          <w:szCs w:val="24"/>
        </w:rPr>
        <w:t xml:space="preserve">n </w:t>
      </w:r>
      <w:r w:rsidR="008464C3" w:rsidRPr="00F5147C">
        <w:rPr>
          <w:rFonts w:ascii="Times New Roman" w:hAnsi="Times New Roman" w:cs="Times New Roman"/>
          <w:sz w:val="24"/>
          <w:szCs w:val="24"/>
        </w:rPr>
        <w:t xml:space="preserve">+ 1) – </w:t>
      </w:r>
      <w:r w:rsidR="008464C3" w:rsidRPr="00F5147C">
        <w:rPr>
          <w:rFonts w:ascii="Times New Roman" w:hAnsi="Times New Roman" w:cs="Times New Roman"/>
          <w:i/>
          <w:iCs/>
          <w:sz w:val="24"/>
          <w:szCs w:val="24"/>
        </w:rPr>
        <w:t>c</w:t>
      </w:r>
    </w:p>
    <w:p w14:paraId="13F6C38D" w14:textId="77777777" w:rsidR="008464C3" w:rsidRPr="00F5147C" w:rsidRDefault="0075374B" w:rsidP="008464C3">
      <w:pPr>
        <w:autoSpaceDE w:val="0"/>
        <w:autoSpaceDN w:val="0"/>
        <w:adjustRightInd w:val="0"/>
        <w:rPr>
          <w:rFonts w:ascii="Times New Roman" w:hAnsi="Times New Roman" w:cs="Times New Roman"/>
          <w:sz w:val="16"/>
          <w:szCs w:val="16"/>
        </w:rPr>
      </w:pPr>
      <w:r w:rsidRPr="00F5147C">
        <w:rPr>
          <w:rFonts w:ascii="Times New Roman" w:hAnsi="Times New Roman" w:cs="Times New Roman"/>
          <w:position w:val="-12"/>
          <w:sz w:val="24"/>
          <w:szCs w:val="24"/>
        </w:rPr>
        <w:object w:dxaOrig="1719" w:dyaOrig="360" w14:anchorId="751B445E">
          <v:shape id="_x0000_i1045" type="#_x0000_t75" style="width:86pt;height:18pt" o:ole="">
            <v:imagedata r:id="rId46" o:title=""/>
          </v:shape>
          <o:OLEObject Type="Embed" ProgID="Equation.DSMT4" ShapeID="_x0000_i1045" DrawAspect="Content" ObjectID="_1315589074" r:id="rId47"/>
        </w:object>
      </w:r>
      <w:r w:rsidR="008464C3" w:rsidRPr="00F5147C">
        <w:rPr>
          <w:rFonts w:ascii="Times New Roman" w:hAnsi="Times New Roman" w:cs="Times New Roman"/>
          <w:sz w:val="16"/>
          <w:szCs w:val="16"/>
        </w:rPr>
        <w:t xml:space="preserve"> </w:t>
      </w:r>
      <w:r w:rsidR="008464C3" w:rsidRPr="00F5147C">
        <w:rPr>
          <w:rFonts w:ascii="Times New Roman" w:hAnsi="Times New Roman" w:cs="Times New Roman"/>
          <w:sz w:val="24"/>
          <w:szCs w:val="24"/>
        </w:rPr>
        <w:t>(</w:t>
      </w:r>
      <w:proofErr w:type="gramStart"/>
      <w:r w:rsidR="008464C3" w:rsidRPr="00F5147C">
        <w:rPr>
          <w:rFonts w:ascii="Times New Roman" w:hAnsi="Times New Roman" w:cs="Times New Roman"/>
          <w:sz w:val="24"/>
          <w:szCs w:val="24"/>
        </w:rPr>
        <w:t>lower</w:t>
      </w:r>
      <w:proofErr w:type="gramEnd"/>
      <w:r w:rsidR="008464C3" w:rsidRPr="00F5147C">
        <w:rPr>
          <w:rFonts w:ascii="Times New Roman" w:hAnsi="Times New Roman" w:cs="Times New Roman"/>
          <w:sz w:val="24"/>
          <w:szCs w:val="24"/>
        </w:rPr>
        <w:t xml:space="preserve">-tailed test) </w:t>
      </w:r>
      <w:r w:rsidRPr="00F5147C">
        <w:rPr>
          <w:rFonts w:ascii="Times New Roman" w:hAnsi="Times New Roman" w:cs="Times New Roman"/>
          <w:sz w:val="24"/>
          <w:szCs w:val="24"/>
        </w:rPr>
        <w:tab/>
      </w:r>
      <w:r w:rsidRPr="00F5147C">
        <w:rPr>
          <w:rFonts w:ascii="Times New Roman" w:hAnsi="Times New Roman" w:cs="Times New Roman"/>
          <w:sz w:val="24"/>
          <w:szCs w:val="24"/>
        </w:rPr>
        <w:tab/>
      </w:r>
      <w:r w:rsidRPr="00F5147C">
        <w:rPr>
          <w:rFonts w:ascii="Times New Roman" w:hAnsi="Times New Roman" w:cs="Times New Roman"/>
          <w:sz w:val="24"/>
          <w:szCs w:val="24"/>
        </w:rPr>
        <w:tab/>
      </w:r>
      <w:r w:rsidR="008464C3" w:rsidRPr="00F5147C">
        <w:rPr>
          <w:rFonts w:ascii="Times New Roman" w:hAnsi="Times New Roman" w:cs="Times New Roman"/>
          <w:i/>
          <w:iCs/>
          <w:sz w:val="24"/>
          <w:szCs w:val="24"/>
        </w:rPr>
        <w:t xml:space="preserve">w </w:t>
      </w:r>
      <w:r w:rsidRPr="00F5147C">
        <w:rPr>
          <w:rFonts w:ascii="Times New Roman" w:hAnsi="Times New Roman" w:cs="Times New Roman"/>
          <w:sz w:val="24"/>
          <w:szCs w:val="24"/>
        </w:rPr>
        <w:t>≤</w:t>
      </w:r>
      <w:r w:rsidR="008464C3" w:rsidRPr="00F5147C">
        <w:rPr>
          <w:rFonts w:ascii="Times New Roman" w:hAnsi="Times New Roman" w:cs="Times New Roman"/>
          <w:sz w:val="24"/>
          <w:szCs w:val="24"/>
        </w:rPr>
        <w:t xml:space="preserve"> </w:t>
      </w:r>
      <w:r w:rsidR="008464C3" w:rsidRPr="00F5147C">
        <w:rPr>
          <w:rFonts w:ascii="Times New Roman" w:hAnsi="Times New Roman" w:cs="Times New Roman"/>
          <w:i/>
          <w:iCs/>
          <w:sz w:val="24"/>
          <w:szCs w:val="24"/>
        </w:rPr>
        <w:t>m</w:t>
      </w:r>
      <w:r w:rsidR="008464C3" w:rsidRPr="00F5147C">
        <w:rPr>
          <w:rFonts w:ascii="Times New Roman" w:hAnsi="Times New Roman" w:cs="Times New Roman"/>
          <w:sz w:val="24"/>
          <w:szCs w:val="24"/>
        </w:rPr>
        <w:t>(</w:t>
      </w:r>
      <w:r w:rsidR="008464C3" w:rsidRPr="00F5147C">
        <w:rPr>
          <w:rFonts w:ascii="Times New Roman" w:hAnsi="Times New Roman" w:cs="Times New Roman"/>
          <w:i/>
          <w:iCs/>
          <w:sz w:val="24"/>
          <w:szCs w:val="24"/>
        </w:rPr>
        <w:t xml:space="preserve">m </w:t>
      </w:r>
      <w:r w:rsidR="008464C3" w:rsidRPr="00F5147C">
        <w:rPr>
          <w:rFonts w:ascii="Times New Roman" w:hAnsi="Times New Roman" w:cs="Times New Roman"/>
          <w:sz w:val="24"/>
          <w:szCs w:val="24"/>
        </w:rPr>
        <w:t xml:space="preserve">+ </w:t>
      </w:r>
      <w:r w:rsidR="008464C3" w:rsidRPr="00F5147C">
        <w:rPr>
          <w:rFonts w:ascii="Times New Roman" w:hAnsi="Times New Roman" w:cs="Times New Roman"/>
          <w:i/>
          <w:iCs/>
          <w:sz w:val="24"/>
          <w:szCs w:val="24"/>
        </w:rPr>
        <w:t xml:space="preserve">n </w:t>
      </w:r>
      <w:r w:rsidR="008464C3" w:rsidRPr="00F5147C">
        <w:rPr>
          <w:rFonts w:ascii="Times New Roman" w:hAnsi="Times New Roman" w:cs="Times New Roman"/>
          <w:sz w:val="24"/>
          <w:szCs w:val="24"/>
        </w:rPr>
        <w:t xml:space="preserve">+ </w:t>
      </w:r>
      <w:r w:rsidR="008464C3" w:rsidRPr="00F5147C">
        <w:rPr>
          <w:rFonts w:ascii="Times New Roman" w:hAnsi="Times New Roman" w:cs="Times New Roman"/>
          <w:i/>
          <w:iCs/>
          <w:sz w:val="24"/>
          <w:szCs w:val="24"/>
        </w:rPr>
        <w:t>1</w:t>
      </w:r>
      <w:r w:rsidR="008464C3" w:rsidRPr="00F5147C">
        <w:rPr>
          <w:rFonts w:ascii="Times New Roman" w:hAnsi="Times New Roman" w:cs="Times New Roman"/>
          <w:sz w:val="24"/>
          <w:szCs w:val="24"/>
        </w:rPr>
        <w:t xml:space="preserve">) – </w:t>
      </w:r>
      <w:r w:rsidR="008464C3" w:rsidRPr="00F5147C">
        <w:rPr>
          <w:rFonts w:ascii="Times New Roman" w:hAnsi="Times New Roman" w:cs="Times New Roman"/>
          <w:i/>
          <w:iCs/>
          <w:sz w:val="24"/>
          <w:szCs w:val="24"/>
        </w:rPr>
        <w:t>c</w:t>
      </w:r>
      <w:r w:rsidR="008464C3" w:rsidRPr="00F5147C">
        <w:rPr>
          <w:rFonts w:ascii="Times New Roman" w:hAnsi="Times New Roman" w:cs="Times New Roman"/>
          <w:sz w:val="16"/>
          <w:szCs w:val="16"/>
        </w:rPr>
        <w:t>1</w:t>
      </w:r>
    </w:p>
    <w:p w14:paraId="7CB8B49D" w14:textId="77777777" w:rsidR="008464C3" w:rsidRPr="00F5147C" w:rsidRDefault="0075374B" w:rsidP="008464C3">
      <w:pPr>
        <w:autoSpaceDE w:val="0"/>
        <w:autoSpaceDN w:val="0"/>
        <w:adjustRightInd w:val="0"/>
        <w:rPr>
          <w:rFonts w:ascii="Times New Roman" w:hAnsi="Times New Roman" w:cs="Times New Roman"/>
          <w:sz w:val="16"/>
          <w:szCs w:val="16"/>
        </w:rPr>
      </w:pPr>
      <w:r w:rsidRPr="00F5147C">
        <w:rPr>
          <w:rFonts w:ascii="Times New Roman" w:hAnsi="Times New Roman" w:cs="Times New Roman"/>
          <w:position w:val="-12"/>
          <w:sz w:val="24"/>
          <w:szCs w:val="24"/>
        </w:rPr>
        <w:object w:dxaOrig="1719" w:dyaOrig="360" w14:anchorId="321AC81B">
          <v:shape id="_x0000_i1046" type="#_x0000_t75" style="width:86pt;height:18pt" o:ole="">
            <v:imagedata r:id="rId48" o:title=""/>
          </v:shape>
          <o:OLEObject Type="Embed" ProgID="Equation.DSMT4" ShapeID="_x0000_i1046" DrawAspect="Content" ObjectID="_1315589075" r:id="rId49"/>
        </w:object>
      </w:r>
      <w:r w:rsidR="008464C3" w:rsidRPr="00F5147C">
        <w:rPr>
          <w:rFonts w:ascii="Times New Roman" w:hAnsi="Times New Roman" w:cs="Times New Roman"/>
          <w:sz w:val="16"/>
          <w:szCs w:val="16"/>
        </w:rPr>
        <w:t xml:space="preserve"> </w:t>
      </w:r>
      <w:r w:rsidR="008464C3" w:rsidRPr="00F5147C">
        <w:rPr>
          <w:rFonts w:ascii="Times New Roman" w:hAnsi="Times New Roman" w:cs="Times New Roman"/>
          <w:sz w:val="24"/>
          <w:szCs w:val="24"/>
        </w:rPr>
        <w:t>(</w:t>
      </w:r>
      <w:proofErr w:type="gramStart"/>
      <w:r w:rsidR="008464C3" w:rsidRPr="00F5147C">
        <w:rPr>
          <w:rFonts w:ascii="Times New Roman" w:hAnsi="Times New Roman" w:cs="Times New Roman"/>
          <w:sz w:val="24"/>
          <w:szCs w:val="24"/>
        </w:rPr>
        <w:t>upper</w:t>
      </w:r>
      <w:proofErr w:type="gramEnd"/>
      <w:r w:rsidR="008464C3" w:rsidRPr="00F5147C">
        <w:rPr>
          <w:rFonts w:ascii="Times New Roman" w:hAnsi="Times New Roman" w:cs="Times New Roman"/>
          <w:sz w:val="24"/>
          <w:szCs w:val="24"/>
        </w:rPr>
        <w:t xml:space="preserve">-tailed test) </w:t>
      </w:r>
      <w:r w:rsidRPr="00F5147C">
        <w:rPr>
          <w:rFonts w:ascii="Times New Roman" w:hAnsi="Times New Roman" w:cs="Times New Roman"/>
          <w:sz w:val="24"/>
          <w:szCs w:val="24"/>
        </w:rPr>
        <w:tab/>
      </w:r>
      <w:r w:rsidRPr="00F5147C">
        <w:rPr>
          <w:rFonts w:ascii="Times New Roman" w:hAnsi="Times New Roman" w:cs="Times New Roman"/>
          <w:sz w:val="24"/>
          <w:szCs w:val="24"/>
        </w:rPr>
        <w:tab/>
      </w:r>
      <w:r w:rsidRPr="00F5147C">
        <w:rPr>
          <w:rFonts w:ascii="Times New Roman" w:hAnsi="Times New Roman" w:cs="Times New Roman"/>
          <w:sz w:val="24"/>
          <w:szCs w:val="24"/>
        </w:rPr>
        <w:tab/>
      </w:r>
      <w:r w:rsidR="008464C3" w:rsidRPr="00F5147C">
        <w:rPr>
          <w:rFonts w:ascii="Times New Roman" w:hAnsi="Times New Roman" w:cs="Times New Roman"/>
          <w:i/>
          <w:iCs/>
          <w:sz w:val="24"/>
          <w:szCs w:val="24"/>
        </w:rPr>
        <w:t xml:space="preserve">t </w:t>
      </w:r>
      <w:r w:rsidRPr="00F5147C">
        <w:rPr>
          <w:rFonts w:ascii="Times New Roman" w:hAnsi="Times New Roman" w:cs="Times New Roman"/>
          <w:sz w:val="24"/>
          <w:szCs w:val="24"/>
        </w:rPr>
        <w:t>≥</w:t>
      </w:r>
      <w:r w:rsidR="008464C3" w:rsidRPr="00F5147C">
        <w:rPr>
          <w:rFonts w:ascii="Times New Roman" w:hAnsi="Times New Roman" w:cs="Times New Roman"/>
          <w:sz w:val="24"/>
          <w:szCs w:val="24"/>
        </w:rPr>
        <w:t xml:space="preserve"> </w:t>
      </w:r>
      <w:r w:rsidR="008464C3" w:rsidRPr="00F5147C">
        <w:rPr>
          <w:rFonts w:ascii="Times New Roman" w:hAnsi="Times New Roman" w:cs="Times New Roman"/>
          <w:i/>
          <w:iCs/>
          <w:sz w:val="24"/>
          <w:szCs w:val="24"/>
        </w:rPr>
        <w:t>c</w:t>
      </w:r>
      <w:r w:rsidR="008464C3" w:rsidRPr="00F5147C">
        <w:rPr>
          <w:rFonts w:ascii="Times New Roman" w:hAnsi="Times New Roman" w:cs="Times New Roman"/>
          <w:sz w:val="16"/>
          <w:szCs w:val="16"/>
        </w:rPr>
        <w:t>1</w:t>
      </w:r>
    </w:p>
    <w:p w14:paraId="54F5D44F" w14:textId="77777777" w:rsidR="008464C3" w:rsidRPr="00F5147C" w:rsidRDefault="008464C3" w:rsidP="008464C3">
      <w:pPr>
        <w:autoSpaceDE w:val="0"/>
        <w:autoSpaceDN w:val="0"/>
        <w:adjustRightInd w:val="0"/>
        <w:rPr>
          <w:rFonts w:ascii="Times New Roman" w:hAnsi="Times New Roman" w:cs="Times New Roman"/>
          <w:sz w:val="24"/>
          <w:szCs w:val="24"/>
        </w:rPr>
      </w:pPr>
    </w:p>
    <w:p w14:paraId="75DEBC7A" w14:textId="77777777" w:rsidR="0075374B" w:rsidRPr="00F5147C" w:rsidRDefault="0075374B" w:rsidP="008464C3">
      <w:pPr>
        <w:autoSpaceDE w:val="0"/>
        <w:autoSpaceDN w:val="0"/>
        <w:adjustRightInd w:val="0"/>
        <w:rPr>
          <w:rFonts w:ascii="Times New Roman" w:hAnsi="Times New Roman" w:cs="Times New Roman"/>
          <w:sz w:val="24"/>
          <w:szCs w:val="24"/>
        </w:rPr>
      </w:pPr>
    </w:p>
    <w:p w14:paraId="7CF19618" w14:textId="77777777" w:rsidR="008464C3" w:rsidRPr="00F5147C" w:rsidRDefault="008464C3" w:rsidP="008464C3">
      <w:pPr>
        <w:autoSpaceDE w:val="0"/>
        <w:autoSpaceDN w:val="0"/>
        <w:adjustRightInd w:val="0"/>
        <w:rPr>
          <w:rFonts w:ascii="Times New Roman" w:hAnsi="Times New Roman" w:cs="Times New Roman"/>
          <w:sz w:val="24"/>
          <w:szCs w:val="24"/>
        </w:rPr>
      </w:pPr>
      <w:proofErr w:type="gramStart"/>
      <w:r w:rsidRPr="00F5147C">
        <w:rPr>
          <w:rFonts w:ascii="Times New Roman" w:hAnsi="Times New Roman" w:cs="Times New Roman"/>
          <w:sz w:val="24"/>
          <w:szCs w:val="24"/>
        </w:rPr>
        <w:t>where</w:t>
      </w:r>
      <w:proofErr w:type="gramEnd"/>
      <w:r w:rsidRPr="00F5147C">
        <w:rPr>
          <w:rFonts w:ascii="Times New Roman" w:hAnsi="Times New Roman" w:cs="Times New Roman"/>
          <w:sz w:val="24"/>
          <w:szCs w:val="24"/>
        </w:rPr>
        <w:t xml:space="preserve"> P(W </w:t>
      </w:r>
      <w:r w:rsidR="0075374B" w:rsidRPr="00F5147C">
        <w:rPr>
          <w:rFonts w:ascii="Times New Roman" w:hAnsi="Times New Roman" w:cs="Times New Roman"/>
          <w:sz w:val="24"/>
          <w:szCs w:val="24"/>
        </w:rPr>
        <w:t>≥</w:t>
      </w:r>
      <w:r w:rsidRPr="00F5147C">
        <w:rPr>
          <w:rFonts w:ascii="Times New Roman" w:hAnsi="Times New Roman" w:cs="Times New Roman"/>
          <w:sz w:val="24"/>
          <w:szCs w:val="24"/>
        </w:rPr>
        <w:t xml:space="preserve"> c</w:t>
      </w:r>
      <w:r w:rsidRPr="00F5147C">
        <w:rPr>
          <w:rFonts w:ascii="Times New Roman" w:hAnsi="Times New Roman" w:cs="Times New Roman"/>
          <w:sz w:val="16"/>
          <w:szCs w:val="16"/>
        </w:rPr>
        <w:t xml:space="preserve">1 </w:t>
      </w:r>
      <w:r w:rsidRPr="00F5147C">
        <w:rPr>
          <w:rFonts w:ascii="Times New Roman" w:hAnsi="Times New Roman" w:cs="Times New Roman"/>
          <w:sz w:val="24"/>
          <w:szCs w:val="24"/>
        </w:rPr>
        <w:t>| H</w:t>
      </w:r>
      <w:r w:rsidRPr="00F5147C">
        <w:rPr>
          <w:rFonts w:ascii="Times New Roman" w:hAnsi="Times New Roman" w:cs="Times New Roman"/>
          <w:sz w:val="16"/>
          <w:szCs w:val="16"/>
        </w:rPr>
        <w:t xml:space="preserve">o </w:t>
      </w:r>
      <w:r w:rsidRPr="00F5147C">
        <w:rPr>
          <w:rFonts w:ascii="Times New Roman" w:hAnsi="Times New Roman" w:cs="Times New Roman"/>
          <w:sz w:val="24"/>
          <w:szCs w:val="24"/>
        </w:rPr>
        <w:t xml:space="preserve">true) </w:t>
      </w:r>
      <w:r w:rsidR="0075374B" w:rsidRPr="00F5147C">
        <w:rPr>
          <w:rFonts w:ascii="Times New Roman" w:hAnsi="Times New Roman" w:cs="Times New Roman"/>
          <w:sz w:val="24"/>
          <w:szCs w:val="24"/>
        </w:rPr>
        <w:t>≈ α</w:t>
      </w:r>
      <w:r w:rsidRPr="00F5147C">
        <w:rPr>
          <w:rFonts w:ascii="Times New Roman" w:hAnsi="Times New Roman" w:cs="Times New Roman"/>
          <w:sz w:val="24"/>
          <w:szCs w:val="24"/>
        </w:rPr>
        <w:t xml:space="preserve">, and P(W </w:t>
      </w:r>
      <w:r w:rsidR="0075374B" w:rsidRPr="00F5147C">
        <w:rPr>
          <w:rFonts w:ascii="Times New Roman" w:hAnsi="Times New Roman" w:cs="Times New Roman"/>
          <w:sz w:val="24"/>
          <w:szCs w:val="24"/>
        </w:rPr>
        <w:t>≥</w:t>
      </w:r>
      <w:r w:rsidRPr="00F5147C">
        <w:rPr>
          <w:rFonts w:ascii="Times New Roman" w:hAnsi="Times New Roman" w:cs="Times New Roman"/>
          <w:sz w:val="24"/>
          <w:szCs w:val="24"/>
        </w:rPr>
        <w:t xml:space="preserve"> c | H</w:t>
      </w:r>
      <w:r w:rsidRPr="00F5147C">
        <w:rPr>
          <w:rFonts w:ascii="Times New Roman" w:hAnsi="Times New Roman" w:cs="Times New Roman"/>
          <w:sz w:val="16"/>
          <w:szCs w:val="16"/>
        </w:rPr>
        <w:t xml:space="preserve">o </w:t>
      </w:r>
      <w:r w:rsidRPr="00F5147C">
        <w:rPr>
          <w:rFonts w:ascii="Times New Roman" w:hAnsi="Times New Roman" w:cs="Times New Roman"/>
          <w:sz w:val="24"/>
          <w:szCs w:val="24"/>
        </w:rPr>
        <w:t xml:space="preserve">true) </w:t>
      </w:r>
      <w:r w:rsidR="0075374B" w:rsidRPr="00F5147C">
        <w:rPr>
          <w:rFonts w:ascii="Times New Roman" w:hAnsi="Times New Roman" w:cs="Times New Roman"/>
          <w:sz w:val="24"/>
          <w:szCs w:val="24"/>
        </w:rPr>
        <w:t>≈ α</w:t>
      </w:r>
      <w:r w:rsidRPr="00F5147C">
        <w:rPr>
          <w:rFonts w:ascii="Times New Roman" w:hAnsi="Times New Roman" w:cs="Times New Roman"/>
          <w:sz w:val="24"/>
          <w:szCs w:val="24"/>
        </w:rPr>
        <w:t>/2</w:t>
      </w:r>
    </w:p>
    <w:p w14:paraId="5B1807A2" w14:textId="77777777" w:rsidR="008464C3" w:rsidRPr="00F5147C" w:rsidRDefault="008464C3" w:rsidP="008464C3">
      <w:pPr>
        <w:autoSpaceDE w:val="0"/>
        <w:autoSpaceDN w:val="0"/>
        <w:adjustRightInd w:val="0"/>
        <w:rPr>
          <w:rFonts w:ascii="Times New Roman" w:hAnsi="Times New Roman" w:cs="Times New Roman"/>
          <w:sz w:val="24"/>
          <w:szCs w:val="24"/>
        </w:rPr>
      </w:pPr>
    </w:p>
    <w:p w14:paraId="43E9C7DD" w14:textId="77777777" w:rsidR="008464C3" w:rsidRDefault="008464C3" w:rsidP="008464C3">
      <w:pPr>
        <w:autoSpaceDE w:val="0"/>
        <w:autoSpaceDN w:val="0"/>
        <w:adjustRightInd w:val="0"/>
        <w:rPr>
          <w:rFonts w:ascii="Times New Roman" w:hAnsi="Times New Roman" w:cs="Times New Roman"/>
          <w:sz w:val="24"/>
          <w:szCs w:val="24"/>
        </w:rPr>
      </w:pPr>
      <w:r w:rsidRPr="00F5147C">
        <w:rPr>
          <w:rFonts w:ascii="Times New Roman" w:hAnsi="Times New Roman" w:cs="Times New Roman"/>
          <w:sz w:val="24"/>
          <w:szCs w:val="24"/>
        </w:rPr>
        <w:t xml:space="preserve">Note that W has a discrete distribution. If, however, both </w:t>
      </w:r>
      <w:r w:rsidRPr="00F5147C">
        <w:rPr>
          <w:rFonts w:ascii="Times New Roman" w:hAnsi="Times New Roman" w:cs="Times New Roman"/>
          <w:i/>
          <w:iCs/>
          <w:sz w:val="24"/>
          <w:szCs w:val="24"/>
        </w:rPr>
        <w:t xml:space="preserve">m </w:t>
      </w:r>
      <w:r w:rsidRPr="00F5147C">
        <w:rPr>
          <w:rFonts w:ascii="Times New Roman" w:hAnsi="Times New Roman" w:cs="Times New Roman"/>
          <w:sz w:val="24"/>
          <w:szCs w:val="24"/>
        </w:rPr>
        <w:t xml:space="preserve">and </w:t>
      </w:r>
      <w:r w:rsidRPr="00F5147C">
        <w:rPr>
          <w:rFonts w:ascii="Times New Roman" w:hAnsi="Times New Roman" w:cs="Times New Roman"/>
          <w:i/>
          <w:iCs/>
          <w:sz w:val="24"/>
          <w:szCs w:val="24"/>
        </w:rPr>
        <w:t xml:space="preserve">n </w:t>
      </w:r>
      <w:r w:rsidRPr="00F5147C">
        <w:rPr>
          <w:rFonts w:ascii="Times New Roman" w:hAnsi="Times New Roman" w:cs="Times New Roman"/>
          <w:sz w:val="24"/>
          <w:szCs w:val="24"/>
        </w:rPr>
        <w:t xml:space="preserve">exceed 8, the distribution of </w:t>
      </w:r>
      <w:r w:rsidRPr="00F5147C">
        <w:rPr>
          <w:rFonts w:ascii="Times New Roman" w:hAnsi="Times New Roman" w:cs="Times New Roman"/>
          <w:i/>
          <w:iCs/>
          <w:sz w:val="24"/>
          <w:szCs w:val="24"/>
        </w:rPr>
        <w:t xml:space="preserve">W </w:t>
      </w:r>
      <w:r w:rsidRPr="00F5147C">
        <w:rPr>
          <w:rFonts w:ascii="Times New Roman" w:hAnsi="Times New Roman" w:cs="Times New Roman"/>
          <w:sz w:val="24"/>
          <w:szCs w:val="24"/>
        </w:rPr>
        <w:t>can be approximated with a normal distribution. In this case, compute the following test statistic, Z, which has a standard normal distribution under the null hypothesis:</w:t>
      </w:r>
    </w:p>
    <w:p w14:paraId="7AA54658" w14:textId="77777777" w:rsidR="00F5147C" w:rsidRPr="00F5147C" w:rsidRDefault="00F5147C" w:rsidP="008464C3">
      <w:pPr>
        <w:autoSpaceDE w:val="0"/>
        <w:autoSpaceDN w:val="0"/>
        <w:adjustRightInd w:val="0"/>
        <w:rPr>
          <w:rFonts w:ascii="Times New Roman" w:hAnsi="Times New Roman" w:cs="Times New Roman"/>
          <w:sz w:val="24"/>
          <w:szCs w:val="24"/>
        </w:rPr>
      </w:pPr>
    </w:p>
    <w:p w14:paraId="31888EBD" w14:textId="77777777" w:rsidR="008464C3" w:rsidRPr="00F5147C" w:rsidRDefault="0075374B" w:rsidP="0075374B">
      <w:pPr>
        <w:pStyle w:val="MTDisplayEquation"/>
        <w:rPr>
          <w:rFonts w:ascii="Times New Roman" w:hAnsi="Times New Roman" w:cs="Times New Roman"/>
        </w:rPr>
      </w:pPr>
      <w:r w:rsidRPr="00F5147C">
        <w:rPr>
          <w:rFonts w:ascii="Times New Roman" w:hAnsi="Times New Roman" w:cs="Times New Roman"/>
        </w:rPr>
        <w:tab/>
      </w:r>
      <w:r w:rsidRPr="00F5147C">
        <w:rPr>
          <w:rFonts w:ascii="Times New Roman" w:hAnsi="Times New Roman" w:cs="Times New Roman"/>
          <w:position w:val="-38"/>
        </w:rPr>
        <w:object w:dxaOrig="2420" w:dyaOrig="800" w14:anchorId="487B7452">
          <v:shape id="_x0000_i1047" type="#_x0000_t75" style="width:121pt;height:40pt" o:ole="">
            <v:imagedata r:id="rId50" o:title=""/>
          </v:shape>
          <o:OLEObject Type="Embed" ProgID="Equation.DSMT4" ShapeID="_x0000_i1047" DrawAspect="Content" ObjectID="_1315589076" r:id="rId51"/>
        </w:object>
      </w:r>
    </w:p>
    <w:p w14:paraId="5ED8AA5F" w14:textId="77777777" w:rsidR="008464C3" w:rsidRPr="00F5147C" w:rsidRDefault="008464C3" w:rsidP="008464C3">
      <w:pPr>
        <w:autoSpaceDE w:val="0"/>
        <w:autoSpaceDN w:val="0"/>
        <w:adjustRightInd w:val="0"/>
        <w:rPr>
          <w:rFonts w:ascii="Times New Roman" w:hAnsi="Times New Roman" w:cs="Times New Roman"/>
          <w:sz w:val="32"/>
          <w:szCs w:val="32"/>
        </w:rPr>
      </w:pPr>
    </w:p>
    <w:p w14:paraId="390CE3D1" w14:textId="77777777" w:rsidR="008464C3" w:rsidRPr="00F5147C" w:rsidRDefault="008464C3"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b/>
          <w:bCs/>
          <w:sz w:val="26"/>
          <w:szCs w:val="26"/>
        </w:rPr>
        <w:t xml:space="preserve">Alternative Hypotheses </w:t>
      </w:r>
      <w:r w:rsidR="0075374B" w:rsidRPr="00F5147C">
        <w:rPr>
          <w:rFonts w:ascii="Times New Roman" w:hAnsi="Times New Roman" w:cs="Times New Roman"/>
          <w:b/>
          <w:bCs/>
          <w:sz w:val="26"/>
          <w:szCs w:val="26"/>
        </w:rPr>
        <w:tab/>
      </w:r>
      <w:r w:rsidR="0075374B" w:rsidRPr="00F5147C">
        <w:rPr>
          <w:rFonts w:ascii="Times New Roman" w:hAnsi="Times New Roman" w:cs="Times New Roman"/>
          <w:b/>
          <w:bCs/>
          <w:sz w:val="26"/>
          <w:szCs w:val="26"/>
        </w:rPr>
        <w:tab/>
      </w:r>
      <w:r w:rsidR="0075374B" w:rsidRPr="00F5147C">
        <w:rPr>
          <w:rFonts w:ascii="Times New Roman" w:hAnsi="Times New Roman" w:cs="Times New Roman"/>
          <w:b/>
          <w:bCs/>
          <w:sz w:val="26"/>
          <w:szCs w:val="26"/>
        </w:rPr>
        <w:tab/>
      </w:r>
      <w:r w:rsidR="00F5147C">
        <w:rPr>
          <w:rFonts w:ascii="Times New Roman" w:hAnsi="Times New Roman" w:cs="Times New Roman"/>
          <w:b/>
          <w:bCs/>
          <w:sz w:val="26"/>
          <w:szCs w:val="26"/>
        </w:rPr>
        <w:tab/>
      </w:r>
      <w:r w:rsidRPr="00F5147C">
        <w:rPr>
          <w:rFonts w:ascii="Times New Roman" w:hAnsi="Times New Roman" w:cs="Times New Roman"/>
          <w:b/>
          <w:bCs/>
          <w:sz w:val="26"/>
          <w:szCs w:val="26"/>
        </w:rPr>
        <w:t xml:space="preserve">Rejection Region for Level </w:t>
      </w:r>
      <w:r w:rsidR="0075374B" w:rsidRPr="00F5147C">
        <w:rPr>
          <w:rFonts w:ascii="Times New Roman" w:hAnsi="Times New Roman" w:cs="Times New Roman"/>
          <w:sz w:val="26"/>
          <w:szCs w:val="26"/>
        </w:rPr>
        <w:t>α</w:t>
      </w:r>
      <w:r w:rsidRPr="00F5147C">
        <w:rPr>
          <w:rFonts w:ascii="Times New Roman" w:hAnsi="Times New Roman" w:cs="Times New Roman"/>
          <w:sz w:val="26"/>
          <w:szCs w:val="26"/>
        </w:rPr>
        <w:t xml:space="preserve"> </w:t>
      </w:r>
      <w:r w:rsidRPr="00F5147C">
        <w:rPr>
          <w:rFonts w:ascii="Times New Roman" w:hAnsi="Times New Roman" w:cs="Times New Roman"/>
          <w:b/>
          <w:bCs/>
          <w:sz w:val="26"/>
          <w:szCs w:val="26"/>
        </w:rPr>
        <w:t>Test</w:t>
      </w:r>
    </w:p>
    <w:p w14:paraId="3E8C9295" w14:textId="77777777" w:rsidR="008464C3" w:rsidRPr="00F5147C" w:rsidRDefault="00F045A5" w:rsidP="008464C3">
      <w:pPr>
        <w:autoSpaceDE w:val="0"/>
        <w:autoSpaceDN w:val="0"/>
        <w:adjustRightInd w:val="0"/>
        <w:rPr>
          <w:rFonts w:ascii="Times New Roman" w:hAnsi="Times New Roman" w:cs="Times New Roman"/>
          <w:sz w:val="16"/>
          <w:szCs w:val="16"/>
        </w:rPr>
      </w:pPr>
      <w:r w:rsidRPr="00F5147C">
        <w:rPr>
          <w:rFonts w:ascii="Times New Roman" w:hAnsi="Times New Roman" w:cs="Times New Roman"/>
          <w:position w:val="-12"/>
          <w:sz w:val="16"/>
          <w:szCs w:val="16"/>
        </w:rPr>
        <w:object w:dxaOrig="1719" w:dyaOrig="360" w14:anchorId="432A56B0">
          <v:shape id="_x0000_i1048" type="#_x0000_t75" style="width:86pt;height:18pt" o:ole="">
            <v:imagedata r:id="rId52" o:title=""/>
          </v:shape>
          <o:OLEObject Type="Embed" ProgID="Equation.DSMT4" ShapeID="_x0000_i1048" DrawAspect="Content" ObjectID="_1315589077" r:id="rId53"/>
        </w:object>
      </w:r>
      <w:r w:rsidR="008464C3" w:rsidRPr="00F5147C">
        <w:rPr>
          <w:rFonts w:ascii="Times New Roman" w:hAnsi="Times New Roman" w:cs="Times New Roman"/>
          <w:sz w:val="16"/>
          <w:szCs w:val="16"/>
        </w:rPr>
        <w:t xml:space="preserve"> </w:t>
      </w:r>
      <w:r w:rsidR="008464C3" w:rsidRPr="00F5147C">
        <w:rPr>
          <w:rFonts w:ascii="Times New Roman" w:hAnsi="Times New Roman" w:cs="Times New Roman"/>
          <w:sz w:val="24"/>
          <w:szCs w:val="24"/>
        </w:rPr>
        <w:t>(</w:t>
      </w:r>
      <w:proofErr w:type="gramStart"/>
      <w:r w:rsidR="008464C3" w:rsidRPr="00F5147C">
        <w:rPr>
          <w:rFonts w:ascii="Times New Roman" w:hAnsi="Times New Roman" w:cs="Times New Roman"/>
          <w:sz w:val="24"/>
          <w:szCs w:val="24"/>
        </w:rPr>
        <w:t>two</w:t>
      </w:r>
      <w:proofErr w:type="gramEnd"/>
      <w:r w:rsidR="008464C3" w:rsidRPr="00F5147C">
        <w:rPr>
          <w:rFonts w:ascii="Times New Roman" w:hAnsi="Times New Roman" w:cs="Times New Roman"/>
          <w:sz w:val="24"/>
          <w:szCs w:val="24"/>
        </w:rPr>
        <w:t xml:space="preserve">-tailed test) </w:t>
      </w:r>
      <w:r w:rsidR="00F5147C">
        <w:rPr>
          <w:rFonts w:ascii="Times New Roman" w:hAnsi="Times New Roman" w:cs="Times New Roman"/>
          <w:sz w:val="24"/>
          <w:szCs w:val="24"/>
        </w:rPr>
        <w:tab/>
      </w:r>
      <w:r w:rsidR="00F5147C">
        <w:rPr>
          <w:rFonts w:ascii="Times New Roman" w:hAnsi="Times New Roman" w:cs="Times New Roman"/>
          <w:sz w:val="24"/>
          <w:szCs w:val="24"/>
        </w:rPr>
        <w:tab/>
      </w:r>
      <w:r w:rsidR="00F5147C">
        <w:rPr>
          <w:rFonts w:ascii="Times New Roman" w:hAnsi="Times New Roman" w:cs="Times New Roman"/>
          <w:sz w:val="24"/>
          <w:szCs w:val="24"/>
        </w:rPr>
        <w:tab/>
      </w:r>
      <w:r w:rsidR="008464C3" w:rsidRPr="00F5147C">
        <w:rPr>
          <w:rFonts w:ascii="Times New Roman" w:hAnsi="Times New Roman" w:cs="Times New Roman"/>
          <w:sz w:val="24"/>
          <w:szCs w:val="24"/>
        </w:rPr>
        <w:t xml:space="preserve">z </w:t>
      </w:r>
      <w:r w:rsidRPr="00F5147C">
        <w:rPr>
          <w:rFonts w:ascii="Times New Roman" w:hAnsi="Times New Roman" w:cs="Times New Roman"/>
          <w:sz w:val="24"/>
          <w:szCs w:val="24"/>
        </w:rPr>
        <w:t>≥</w:t>
      </w:r>
      <w:r w:rsidR="008464C3" w:rsidRPr="00F5147C">
        <w:rPr>
          <w:rFonts w:ascii="Times New Roman" w:hAnsi="Times New Roman" w:cs="Times New Roman"/>
          <w:sz w:val="24"/>
          <w:szCs w:val="24"/>
        </w:rPr>
        <w:t xml:space="preserve"> z</w:t>
      </w:r>
      <w:r w:rsidRPr="00F5147C">
        <w:rPr>
          <w:rFonts w:ascii="Times New Roman" w:hAnsi="Times New Roman" w:cs="Times New Roman"/>
          <w:sz w:val="16"/>
          <w:szCs w:val="16"/>
        </w:rPr>
        <w:t>α</w:t>
      </w:r>
      <w:r w:rsidR="008464C3" w:rsidRPr="00F5147C">
        <w:rPr>
          <w:rFonts w:ascii="Times New Roman" w:hAnsi="Times New Roman" w:cs="Times New Roman"/>
          <w:sz w:val="16"/>
          <w:szCs w:val="16"/>
        </w:rPr>
        <w:t xml:space="preserve">/2 </w:t>
      </w:r>
      <w:r w:rsidR="008464C3" w:rsidRPr="00F5147C">
        <w:rPr>
          <w:rFonts w:ascii="Times New Roman" w:hAnsi="Times New Roman" w:cs="Times New Roman"/>
          <w:sz w:val="24"/>
          <w:szCs w:val="24"/>
        </w:rPr>
        <w:t xml:space="preserve">or z </w:t>
      </w:r>
      <w:r w:rsidRPr="00F5147C">
        <w:rPr>
          <w:rFonts w:ascii="Times New Roman" w:hAnsi="Times New Roman" w:cs="Times New Roman"/>
          <w:sz w:val="24"/>
          <w:szCs w:val="24"/>
        </w:rPr>
        <w:t>≤</w:t>
      </w:r>
      <w:r w:rsidR="008464C3" w:rsidRPr="00F5147C">
        <w:rPr>
          <w:rFonts w:ascii="Times New Roman" w:hAnsi="Times New Roman" w:cs="Times New Roman"/>
          <w:sz w:val="24"/>
          <w:szCs w:val="24"/>
        </w:rPr>
        <w:t xml:space="preserve"> - z</w:t>
      </w:r>
      <w:r w:rsidRPr="00F5147C">
        <w:rPr>
          <w:rFonts w:ascii="Times New Roman" w:hAnsi="Times New Roman" w:cs="Times New Roman"/>
          <w:sz w:val="16"/>
          <w:szCs w:val="16"/>
        </w:rPr>
        <w:t>α</w:t>
      </w:r>
      <w:r w:rsidR="008464C3" w:rsidRPr="00F5147C">
        <w:rPr>
          <w:rFonts w:ascii="Times New Roman" w:hAnsi="Times New Roman" w:cs="Times New Roman"/>
          <w:sz w:val="16"/>
          <w:szCs w:val="16"/>
        </w:rPr>
        <w:t>/2</w:t>
      </w:r>
    </w:p>
    <w:p w14:paraId="31E026CF" w14:textId="77777777" w:rsidR="008464C3" w:rsidRPr="00F5147C" w:rsidRDefault="00F045A5" w:rsidP="008464C3">
      <w:pPr>
        <w:autoSpaceDE w:val="0"/>
        <w:autoSpaceDN w:val="0"/>
        <w:adjustRightInd w:val="0"/>
        <w:rPr>
          <w:rFonts w:ascii="Times New Roman" w:hAnsi="Times New Roman" w:cs="Times New Roman"/>
          <w:sz w:val="16"/>
          <w:szCs w:val="16"/>
        </w:rPr>
      </w:pPr>
      <w:r w:rsidRPr="00F5147C">
        <w:rPr>
          <w:rFonts w:ascii="Times New Roman" w:hAnsi="Times New Roman" w:cs="Times New Roman"/>
          <w:position w:val="-12"/>
          <w:sz w:val="24"/>
          <w:szCs w:val="24"/>
        </w:rPr>
        <w:object w:dxaOrig="1719" w:dyaOrig="360" w14:anchorId="4A4C832A">
          <v:shape id="_x0000_i1049" type="#_x0000_t75" style="width:86pt;height:18pt" o:ole="">
            <v:imagedata r:id="rId54" o:title=""/>
          </v:shape>
          <o:OLEObject Type="Embed" ProgID="Equation.DSMT4" ShapeID="_x0000_i1049" DrawAspect="Content" ObjectID="_1315589078" r:id="rId55"/>
        </w:object>
      </w:r>
      <w:r w:rsidR="008464C3" w:rsidRPr="00F5147C">
        <w:rPr>
          <w:rFonts w:ascii="Times New Roman" w:hAnsi="Times New Roman" w:cs="Times New Roman"/>
          <w:sz w:val="16"/>
          <w:szCs w:val="16"/>
        </w:rPr>
        <w:t xml:space="preserve"> </w:t>
      </w:r>
      <w:r w:rsidR="008464C3" w:rsidRPr="00F5147C">
        <w:rPr>
          <w:rFonts w:ascii="Times New Roman" w:hAnsi="Times New Roman" w:cs="Times New Roman"/>
          <w:sz w:val="24"/>
          <w:szCs w:val="24"/>
        </w:rPr>
        <w:t>(</w:t>
      </w:r>
      <w:proofErr w:type="gramStart"/>
      <w:r w:rsidR="008464C3" w:rsidRPr="00F5147C">
        <w:rPr>
          <w:rFonts w:ascii="Times New Roman" w:hAnsi="Times New Roman" w:cs="Times New Roman"/>
          <w:sz w:val="24"/>
          <w:szCs w:val="24"/>
        </w:rPr>
        <w:t>lower</w:t>
      </w:r>
      <w:proofErr w:type="gramEnd"/>
      <w:r w:rsidR="008464C3" w:rsidRPr="00F5147C">
        <w:rPr>
          <w:rFonts w:ascii="Times New Roman" w:hAnsi="Times New Roman" w:cs="Times New Roman"/>
          <w:sz w:val="24"/>
          <w:szCs w:val="24"/>
        </w:rPr>
        <w:t xml:space="preserve">-tailed test) </w:t>
      </w:r>
      <w:r w:rsidRPr="00F5147C">
        <w:rPr>
          <w:rFonts w:ascii="Times New Roman" w:hAnsi="Times New Roman" w:cs="Times New Roman"/>
          <w:sz w:val="24"/>
          <w:szCs w:val="24"/>
        </w:rPr>
        <w:tab/>
      </w:r>
      <w:r w:rsidRPr="00F5147C">
        <w:rPr>
          <w:rFonts w:ascii="Times New Roman" w:hAnsi="Times New Roman" w:cs="Times New Roman"/>
          <w:sz w:val="24"/>
          <w:szCs w:val="24"/>
        </w:rPr>
        <w:tab/>
      </w:r>
      <w:r w:rsidR="00F5147C">
        <w:rPr>
          <w:rFonts w:ascii="Times New Roman" w:hAnsi="Times New Roman" w:cs="Times New Roman"/>
          <w:sz w:val="24"/>
          <w:szCs w:val="24"/>
        </w:rPr>
        <w:tab/>
      </w:r>
      <w:r w:rsidR="008464C3" w:rsidRPr="00F5147C">
        <w:rPr>
          <w:rFonts w:ascii="Times New Roman" w:hAnsi="Times New Roman" w:cs="Times New Roman"/>
          <w:sz w:val="24"/>
          <w:szCs w:val="24"/>
        </w:rPr>
        <w:t xml:space="preserve">z </w:t>
      </w:r>
      <w:r w:rsidRPr="00F5147C">
        <w:rPr>
          <w:rFonts w:ascii="Times New Roman" w:hAnsi="Times New Roman" w:cs="Times New Roman"/>
          <w:sz w:val="24"/>
          <w:szCs w:val="24"/>
        </w:rPr>
        <w:t>≤</w:t>
      </w:r>
      <w:r w:rsidR="008464C3" w:rsidRPr="00F5147C">
        <w:rPr>
          <w:rFonts w:ascii="Times New Roman" w:hAnsi="Times New Roman" w:cs="Times New Roman"/>
          <w:sz w:val="24"/>
          <w:szCs w:val="24"/>
        </w:rPr>
        <w:t xml:space="preserve"> - z</w:t>
      </w:r>
      <w:r w:rsidRPr="00F5147C">
        <w:rPr>
          <w:rFonts w:ascii="Times New Roman" w:hAnsi="Times New Roman" w:cs="Times New Roman"/>
          <w:sz w:val="16"/>
          <w:szCs w:val="16"/>
        </w:rPr>
        <w:t>α</w:t>
      </w:r>
    </w:p>
    <w:p w14:paraId="7F3DB461" w14:textId="77777777" w:rsidR="008464C3" w:rsidRPr="00F5147C" w:rsidRDefault="00F045A5" w:rsidP="008464C3">
      <w:pPr>
        <w:autoSpaceDE w:val="0"/>
        <w:autoSpaceDN w:val="0"/>
        <w:adjustRightInd w:val="0"/>
        <w:rPr>
          <w:rFonts w:ascii="Times New Roman" w:hAnsi="Times New Roman" w:cs="Times New Roman"/>
          <w:sz w:val="16"/>
          <w:szCs w:val="16"/>
        </w:rPr>
      </w:pPr>
      <w:r w:rsidRPr="00F5147C">
        <w:rPr>
          <w:rFonts w:ascii="Times New Roman" w:hAnsi="Times New Roman" w:cs="Times New Roman"/>
          <w:position w:val="-12"/>
          <w:sz w:val="24"/>
          <w:szCs w:val="24"/>
        </w:rPr>
        <w:object w:dxaOrig="1719" w:dyaOrig="360" w14:anchorId="7450CB4E">
          <v:shape id="_x0000_i1050" type="#_x0000_t75" style="width:86pt;height:18pt" o:ole="">
            <v:imagedata r:id="rId56" o:title=""/>
          </v:shape>
          <o:OLEObject Type="Embed" ProgID="Equation.DSMT4" ShapeID="_x0000_i1050" DrawAspect="Content" ObjectID="_1315589079" r:id="rId57"/>
        </w:object>
      </w:r>
      <w:r w:rsidR="008464C3" w:rsidRPr="00F5147C">
        <w:rPr>
          <w:rFonts w:ascii="Times New Roman" w:hAnsi="Times New Roman" w:cs="Times New Roman"/>
          <w:sz w:val="16"/>
          <w:szCs w:val="16"/>
        </w:rPr>
        <w:t xml:space="preserve"> </w:t>
      </w:r>
      <w:r w:rsidR="008464C3" w:rsidRPr="00F5147C">
        <w:rPr>
          <w:rFonts w:ascii="Times New Roman" w:hAnsi="Times New Roman" w:cs="Times New Roman"/>
          <w:sz w:val="24"/>
          <w:szCs w:val="24"/>
        </w:rPr>
        <w:t>(</w:t>
      </w:r>
      <w:proofErr w:type="gramStart"/>
      <w:r w:rsidR="008464C3" w:rsidRPr="00F5147C">
        <w:rPr>
          <w:rFonts w:ascii="Times New Roman" w:hAnsi="Times New Roman" w:cs="Times New Roman"/>
          <w:sz w:val="24"/>
          <w:szCs w:val="24"/>
        </w:rPr>
        <w:t>upper</w:t>
      </w:r>
      <w:proofErr w:type="gramEnd"/>
      <w:r w:rsidR="008464C3" w:rsidRPr="00F5147C">
        <w:rPr>
          <w:rFonts w:ascii="Times New Roman" w:hAnsi="Times New Roman" w:cs="Times New Roman"/>
          <w:sz w:val="24"/>
          <w:szCs w:val="24"/>
        </w:rPr>
        <w:t xml:space="preserve">-tailed test) </w:t>
      </w:r>
      <w:r w:rsidRPr="00F5147C">
        <w:rPr>
          <w:rFonts w:ascii="Times New Roman" w:hAnsi="Times New Roman" w:cs="Times New Roman"/>
          <w:sz w:val="24"/>
          <w:szCs w:val="24"/>
        </w:rPr>
        <w:tab/>
      </w:r>
      <w:r w:rsidRPr="00F5147C">
        <w:rPr>
          <w:rFonts w:ascii="Times New Roman" w:hAnsi="Times New Roman" w:cs="Times New Roman"/>
          <w:sz w:val="24"/>
          <w:szCs w:val="24"/>
        </w:rPr>
        <w:tab/>
      </w:r>
      <w:r w:rsidR="00F5147C">
        <w:rPr>
          <w:rFonts w:ascii="Times New Roman" w:hAnsi="Times New Roman" w:cs="Times New Roman"/>
          <w:sz w:val="24"/>
          <w:szCs w:val="24"/>
        </w:rPr>
        <w:tab/>
      </w:r>
      <w:r w:rsidR="008464C3" w:rsidRPr="00F5147C">
        <w:rPr>
          <w:rFonts w:ascii="Times New Roman" w:hAnsi="Times New Roman" w:cs="Times New Roman"/>
          <w:sz w:val="24"/>
          <w:szCs w:val="24"/>
        </w:rPr>
        <w:t xml:space="preserve">z </w:t>
      </w:r>
      <w:r w:rsidRPr="00F5147C">
        <w:rPr>
          <w:rFonts w:ascii="Times New Roman" w:hAnsi="Times New Roman" w:cs="Times New Roman"/>
          <w:sz w:val="24"/>
          <w:szCs w:val="24"/>
        </w:rPr>
        <w:t>≥</w:t>
      </w:r>
      <w:r w:rsidR="008464C3" w:rsidRPr="00F5147C">
        <w:rPr>
          <w:rFonts w:ascii="Times New Roman" w:hAnsi="Times New Roman" w:cs="Times New Roman"/>
          <w:sz w:val="24"/>
          <w:szCs w:val="24"/>
        </w:rPr>
        <w:t xml:space="preserve"> z</w:t>
      </w:r>
      <w:r w:rsidRPr="00F5147C">
        <w:rPr>
          <w:rFonts w:ascii="Times New Roman" w:hAnsi="Times New Roman" w:cs="Times New Roman"/>
          <w:sz w:val="16"/>
          <w:szCs w:val="16"/>
        </w:rPr>
        <w:t>α</w:t>
      </w:r>
    </w:p>
    <w:p w14:paraId="7D3DDDA1" w14:textId="77777777" w:rsidR="008464C3" w:rsidRPr="00F5147C" w:rsidRDefault="008464C3" w:rsidP="008464C3">
      <w:pPr>
        <w:autoSpaceDE w:val="0"/>
        <w:autoSpaceDN w:val="0"/>
        <w:adjustRightInd w:val="0"/>
        <w:rPr>
          <w:rFonts w:ascii="Times New Roman" w:hAnsi="Times New Roman" w:cs="Times New Roman"/>
          <w:sz w:val="24"/>
          <w:szCs w:val="24"/>
        </w:rPr>
      </w:pPr>
    </w:p>
    <w:p w14:paraId="496C5503" w14:textId="77777777" w:rsidR="008464C3" w:rsidRPr="00F5147C" w:rsidRDefault="008464C3" w:rsidP="008464C3">
      <w:pPr>
        <w:autoSpaceDE w:val="0"/>
        <w:autoSpaceDN w:val="0"/>
        <w:adjustRightInd w:val="0"/>
        <w:rPr>
          <w:rFonts w:ascii="Times New Roman" w:hAnsi="Times New Roman" w:cs="Times New Roman"/>
          <w:sz w:val="24"/>
          <w:szCs w:val="24"/>
        </w:rPr>
      </w:pPr>
      <w:proofErr w:type="gramStart"/>
      <w:r w:rsidRPr="00F5147C">
        <w:rPr>
          <w:rFonts w:ascii="Times New Roman" w:hAnsi="Times New Roman" w:cs="Times New Roman"/>
          <w:sz w:val="24"/>
          <w:szCs w:val="24"/>
        </w:rPr>
        <w:t>where</w:t>
      </w:r>
      <w:proofErr w:type="gramEnd"/>
      <w:r w:rsidRPr="00F5147C">
        <w:rPr>
          <w:rFonts w:ascii="Times New Roman" w:hAnsi="Times New Roman" w:cs="Times New Roman"/>
          <w:sz w:val="24"/>
          <w:szCs w:val="24"/>
        </w:rPr>
        <w:t xml:space="preserve"> </w:t>
      </w:r>
      <w:r w:rsidR="00F045A5" w:rsidRPr="00F5147C">
        <w:rPr>
          <w:rFonts w:ascii="Times New Roman" w:hAnsi="Times New Roman" w:cs="Times New Roman"/>
          <w:sz w:val="24"/>
          <w:szCs w:val="24"/>
        </w:rPr>
        <w:t>α</w:t>
      </w:r>
      <w:r w:rsidRPr="00F5147C">
        <w:rPr>
          <w:rFonts w:ascii="Times New Roman" w:hAnsi="Times New Roman" w:cs="Times New Roman"/>
          <w:sz w:val="24"/>
          <w:szCs w:val="24"/>
        </w:rPr>
        <w:t xml:space="preserve"> = P(Z </w:t>
      </w:r>
      <w:r w:rsidR="00F045A5" w:rsidRPr="00F5147C">
        <w:rPr>
          <w:rFonts w:ascii="Times New Roman" w:hAnsi="Times New Roman" w:cs="Times New Roman"/>
          <w:sz w:val="24"/>
          <w:szCs w:val="24"/>
        </w:rPr>
        <w:t>≤</w:t>
      </w:r>
      <w:r w:rsidRPr="00F5147C">
        <w:rPr>
          <w:rFonts w:ascii="Times New Roman" w:hAnsi="Times New Roman" w:cs="Times New Roman"/>
          <w:sz w:val="24"/>
          <w:szCs w:val="24"/>
        </w:rPr>
        <w:t xml:space="preserve"> z</w:t>
      </w:r>
      <w:r w:rsidR="00F045A5" w:rsidRPr="00F5147C">
        <w:rPr>
          <w:rFonts w:ascii="Times New Roman" w:hAnsi="Times New Roman" w:cs="Times New Roman"/>
          <w:sz w:val="16"/>
          <w:szCs w:val="16"/>
        </w:rPr>
        <w:t>α</w:t>
      </w:r>
      <w:r w:rsidRPr="00F5147C">
        <w:rPr>
          <w:rFonts w:ascii="Times New Roman" w:hAnsi="Times New Roman" w:cs="Times New Roman"/>
          <w:sz w:val="24"/>
          <w:szCs w:val="24"/>
        </w:rPr>
        <w:t>) given that Z has a Standard Normal distribution.</w:t>
      </w:r>
    </w:p>
    <w:p w14:paraId="5C0620BD" w14:textId="77777777" w:rsidR="008464C3" w:rsidRPr="00F5147C" w:rsidRDefault="008464C3" w:rsidP="008464C3">
      <w:pPr>
        <w:autoSpaceDE w:val="0"/>
        <w:autoSpaceDN w:val="0"/>
        <w:adjustRightInd w:val="0"/>
        <w:rPr>
          <w:rFonts w:ascii="Times New Roman" w:hAnsi="Times New Roman" w:cs="Times New Roman"/>
          <w:b/>
          <w:bCs/>
          <w:sz w:val="26"/>
          <w:szCs w:val="26"/>
        </w:rPr>
      </w:pPr>
    </w:p>
    <w:p w14:paraId="7222EBE4" w14:textId="77777777" w:rsidR="008464C3" w:rsidRPr="00F5147C" w:rsidRDefault="008464C3" w:rsidP="008464C3">
      <w:pPr>
        <w:autoSpaceDE w:val="0"/>
        <w:autoSpaceDN w:val="0"/>
        <w:adjustRightInd w:val="0"/>
        <w:rPr>
          <w:rFonts w:ascii="Times New Roman" w:hAnsi="Times New Roman" w:cs="Times New Roman"/>
          <w:b/>
          <w:bCs/>
          <w:sz w:val="26"/>
          <w:szCs w:val="26"/>
        </w:rPr>
      </w:pPr>
      <w:r w:rsidRPr="00F5147C">
        <w:rPr>
          <w:rFonts w:ascii="Times New Roman" w:hAnsi="Times New Roman" w:cs="Times New Roman"/>
          <w:b/>
          <w:bCs/>
          <w:sz w:val="26"/>
          <w:szCs w:val="26"/>
        </w:rPr>
        <w:t>Computing Critical Values and Computing P-values</w:t>
      </w:r>
    </w:p>
    <w:p w14:paraId="40C085FC" w14:textId="77777777" w:rsidR="001E51B2" w:rsidRDefault="008464C3" w:rsidP="008464C3">
      <w:pPr>
        <w:autoSpaceDE w:val="0"/>
        <w:autoSpaceDN w:val="0"/>
        <w:adjustRightInd w:val="0"/>
        <w:rPr>
          <w:rFonts w:ascii="Times New Roman" w:hAnsi="Times New Roman" w:cs="Times New Roman"/>
          <w:sz w:val="24"/>
          <w:szCs w:val="24"/>
        </w:rPr>
      </w:pPr>
      <w:r w:rsidRPr="00F5147C">
        <w:rPr>
          <w:rFonts w:ascii="Times New Roman" w:hAnsi="Times New Roman" w:cs="Times New Roman"/>
          <w:sz w:val="24"/>
          <w:szCs w:val="24"/>
        </w:rPr>
        <w:t xml:space="preserve">For small values of </w:t>
      </w:r>
      <w:r w:rsidRPr="00F5147C">
        <w:rPr>
          <w:rFonts w:ascii="Times New Roman" w:hAnsi="Times New Roman" w:cs="Times New Roman"/>
          <w:i/>
          <w:iCs/>
          <w:sz w:val="24"/>
          <w:szCs w:val="24"/>
        </w:rPr>
        <w:t xml:space="preserve">m </w:t>
      </w:r>
      <w:r w:rsidRPr="00F5147C">
        <w:rPr>
          <w:rFonts w:ascii="Times New Roman" w:hAnsi="Times New Roman" w:cs="Times New Roman"/>
          <w:sz w:val="24"/>
          <w:szCs w:val="24"/>
        </w:rPr>
        <w:t xml:space="preserve">and </w:t>
      </w:r>
      <w:r w:rsidRPr="00F5147C">
        <w:rPr>
          <w:rFonts w:ascii="Times New Roman" w:hAnsi="Times New Roman" w:cs="Times New Roman"/>
          <w:i/>
          <w:iCs/>
          <w:sz w:val="24"/>
          <w:szCs w:val="24"/>
        </w:rPr>
        <w:t xml:space="preserve">n </w:t>
      </w:r>
      <w:r w:rsidRPr="00F5147C">
        <w:rPr>
          <w:rFonts w:ascii="Times New Roman" w:hAnsi="Times New Roman" w:cs="Times New Roman"/>
          <w:sz w:val="24"/>
          <w:szCs w:val="24"/>
        </w:rPr>
        <w:t>you must build the discrete distribution of W and determine the values of c and c</w:t>
      </w:r>
      <w:r w:rsidRPr="00F5147C">
        <w:rPr>
          <w:rFonts w:ascii="Times New Roman" w:hAnsi="Times New Roman" w:cs="Times New Roman"/>
          <w:sz w:val="16"/>
          <w:szCs w:val="16"/>
        </w:rPr>
        <w:t xml:space="preserve">1 </w:t>
      </w:r>
      <w:r w:rsidRPr="00F5147C">
        <w:rPr>
          <w:rFonts w:ascii="Times New Roman" w:hAnsi="Times New Roman" w:cs="Times New Roman"/>
          <w:sz w:val="24"/>
          <w:szCs w:val="24"/>
        </w:rPr>
        <w:t xml:space="preserve">based on that distribution. You will also use the discrete distribution to determine the p-values. </w:t>
      </w:r>
    </w:p>
    <w:p w14:paraId="34E0EDA3" w14:textId="77777777" w:rsidR="001E51B2" w:rsidRDefault="001E51B2" w:rsidP="008464C3">
      <w:pPr>
        <w:autoSpaceDE w:val="0"/>
        <w:autoSpaceDN w:val="0"/>
        <w:adjustRightInd w:val="0"/>
        <w:rPr>
          <w:rFonts w:ascii="Times New Roman" w:hAnsi="Times New Roman" w:cs="Times New Roman"/>
          <w:sz w:val="24"/>
          <w:szCs w:val="24"/>
        </w:rPr>
      </w:pPr>
    </w:p>
    <w:p w14:paraId="34095EEE" w14:textId="77777777" w:rsidR="001E51B2" w:rsidRPr="001E51B2" w:rsidRDefault="008464C3" w:rsidP="008464C3">
      <w:pPr>
        <w:autoSpaceDE w:val="0"/>
        <w:autoSpaceDN w:val="0"/>
        <w:adjustRightInd w:val="0"/>
        <w:rPr>
          <w:rFonts w:ascii="Times New Roman" w:hAnsi="Times New Roman" w:cs="Times New Roman"/>
          <w:sz w:val="24"/>
          <w:szCs w:val="24"/>
          <w:rPrChange w:id="5" w:author="Milk" w:date="2010-10-12T18:21:00Z">
            <w:rPr>
              <w:rFonts w:ascii="Times New Roman" w:hAnsi="Times New Roman" w:cs="Times New Roman"/>
            </w:rPr>
          </w:rPrChange>
        </w:rPr>
      </w:pPr>
      <w:r w:rsidRPr="00F5147C">
        <w:rPr>
          <w:rFonts w:ascii="Times New Roman" w:hAnsi="Times New Roman" w:cs="Times New Roman"/>
          <w:sz w:val="24"/>
          <w:szCs w:val="24"/>
        </w:rPr>
        <w:t xml:space="preserve">For the normal approximation, compute </w:t>
      </w:r>
      <w:r w:rsidRPr="00F5147C">
        <w:rPr>
          <w:rFonts w:ascii="Times New Roman" w:hAnsi="Times New Roman" w:cs="Times New Roman"/>
          <w:i/>
          <w:iCs/>
          <w:sz w:val="24"/>
          <w:szCs w:val="24"/>
        </w:rPr>
        <w:t>z</w:t>
      </w:r>
      <w:r w:rsidR="00F045A5" w:rsidRPr="00F5147C">
        <w:rPr>
          <w:rFonts w:ascii="Times New Roman" w:hAnsi="Times New Roman" w:cs="Times New Roman"/>
          <w:sz w:val="16"/>
          <w:szCs w:val="16"/>
        </w:rPr>
        <w:t>α</w:t>
      </w:r>
      <w:r w:rsidRPr="00F5147C">
        <w:rPr>
          <w:rFonts w:ascii="Times New Roman" w:hAnsi="Times New Roman" w:cs="Times New Roman"/>
          <w:sz w:val="16"/>
          <w:szCs w:val="16"/>
        </w:rPr>
        <w:t xml:space="preserve"> </w:t>
      </w:r>
      <w:r w:rsidRPr="00F5147C">
        <w:rPr>
          <w:rFonts w:ascii="Times New Roman" w:hAnsi="Times New Roman" w:cs="Times New Roman"/>
          <w:sz w:val="24"/>
          <w:szCs w:val="24"/>
        </w:rPr>
        <w:t xml:space="preserve">in </w:t>
      </w:r>
      <w:proofErr w:type="spellStart"/>
      <w:r w:rsidRPr="00F5147C">
        <w:rPr>
          <w:rFonts w:ascii="Times New Roman" w:hAnsi="Times New Roman" w:cs="Times New Roman"/>
          <w:sz w:val="24"/>
          <w:szCs w:val="24"/>
        </w:rPr>
        <w:t>Matlab</w:t>
      </w:r>
      <w:proofErr w:type="spellEnd"/>
      <w:r w:rsidRPr="00F5147C">
        <w:rPr>
          <w:rFonts w:ascii="Times New Roman" w:hAnsi="Times New Roman" w:cs="Times New Roman"/>
          <w:sz w:val="24"/>
          <w:szCs w:val="24"/>
        </w:rPr>
        <w:t xml:space="preserve"> with the function </w:t>
      </w:r>
      <w:proofErr w:type="spellStart"/>
      <w:r w:rsidRPr="00F5147C">
        <w:rPr>
          <w:rFonts w:ascii="Times New Roman" w:hAnsi="Times New Roman" w:cs="Times New Roman"/>
          <w:sz w:val="24"/>
          <w:szCs w:val="24"/>
        </w:rPr>
        <w:t>norminv</w:t>
      </w:r>
      <w:proofErr w:type="spellEnd"/>
      <w:r w:rsidRPr="00F5147C">
        <w:rPr>
          <w:rFonts w:ascii="Times New Roman" w:hAnsi="Times New Roman" w:cs="Times New Roman"/>
          <w:sz w:val="24"/>
          <w:szCs w:val="24"/>
        </w:rPr>
        <w:t xml:space="preserve">. If </w:t>
      </w:r>
      <w:r w:rsidR="00F045A5" w:rsidRPr="00F5147C">
        <w:rPr>
          <w:rFonts w:ascii="Times New Roman" w:hAnsi="Times New Roman" w:cs="Times New Roman"/>
          <w:sz w:val="24"/>
          <w:szCs w:val="24"/>
        </w:rPr>
        <w:t>α</w:t>
      </w:r>
      <w:r w:rsidRPr="00F5147C">
        <w:rPr>
          <w:rFonts w:ascii="Times New Roman" w:hAnsi="Times New Roman" w:cs="Times New Roman"/>
          <w:sz w:val="24"/>
          <w:szCs w:val="24"/>
        </w:rPr>
        <w:t xml:space="preserve"> = 0.05, </w:t>
      </w:r>
      <w:proofErr w:type="spellStart"/>
      <w:r w:rsidRPr="00F5147C">
        <w:rPr>
          <w:rFonts w:ascii="Times New Roman" w:hAnsi="Times New Roman" w:cs="Times New Roman"/>
          <w:sz w:val="24"/>
          <w:szCs w:val="24"/>
        </w:rPr>
        <w:t>z_alpha</w:t>
      </w:r>
      <w:proofErr w:type="spellEnd"/>
      <w:r w:rsidRPr="00F5147C">
        <w:rPr>
          <w:rFonts w:ascii="Times New Roman" w:hAnsi="Times New Roman" w:cs="Times New Roman"/>
          <w:sz w:val="24"/>
          <w:szCs w:val="24"/>
        </w:rPr>
        <w:t xml:space="preserve"> = </w:t>
      </w:r>
      <w:proofErr w:type="spellStart"/>
      <w:proofErr w:type="gramStart"/>
      <w:r w:rsidRPr="00F5147C">
        <w:rPr>
          <w:rFonts w:ascii="Times New Roman" w:hAnsi="Times New Roman" w:cs="Times New Roman"/>
          <w:sz w:val="24"/>
          <w:szCs w:val="24"/>
        </w:rPr>
        <w:t>norminv</w:t>
      </w:r>
      <w:proofErr w:type="spellEnd"/>
      <w:r w:rsidRPr="00F5147C">
        <w:rPr>
          <w:rFonts w:ascii="Times New Roman" w:hAnsi="Times New Roman" w:cs="Times New Roman"/>
          <w:sz w:val="24"/>
          <w:szCs w:val="24"/>
        </w:rPr>
        <w:t>(</w:t>
      </w:r>
      <w:proofErr w:type="gramEnd"/>
      <w:r w:rsidRPr="00F5147C">
        <w:rPr>
          <w:rFonts w:ascii="Times New Roman" w:hAnsi="Times New Roman" w:cs="Times New Roman"/>
          <w:sz w:val="24"/>
          <w:szCs w:val="24"/>
        </w:rPr>
        <w:t xml:space="preserve">0.95). To compute </w:t>
      </w:r>
      <w:r w:rsidRPr="00F5147C">
        <w:rPr>
          <w:rFonts w:ascii="Times New Roman" w:hAnsi="Times New Roman" w:cs="Times New Roman"/>
          <w:i/>
          <w:iCs/>
          <w:sz w:val="24"/>
          <w:szCs w:val="24"/>
        </w:rPr>
        <w:t>z</w:t>
      </w:r>
      <w:r w:rsidR="00F045A5" w:rsidRPr="00F5147C">
        <w:rPr>
          <w:rFonts w:ascii="Times New Roman" w:hAnsi="Times New Roman" w:cs="Times New Roman"/>
          <w:sz w:val="16"/>
          <w:szCs w:val="16"/>
        </w:rPr>
        <w:t>α</w:t>
      </w:r>
      <w:r w:rsidRPr="00F5147C">
        <w:rPr>
          <w:rFonts w:ascii="Times New Roman" w:hAnsi="Times New Roman" w:cs="Times New Roman"/>
          <w:i/>
          <w:iCs/>
          <w:sz w:val="16"/>
          <w:szCs w:val="16"/>
        </w:rPr>
        <w:t>/2</w:t>
      </w:r>
      <w:r w:rsidRPr="00F5147C">
        <w:rPr>
          <w:rFonts w:ascii="Times New Roman" w:hAnsi="Times New Roman" w:cs="Times New Roman"/>
          <w:sz w:val="24"/>
          <w:szCs w:val="24"/>
        </w:rPr>
        <w:t xml:space="preserve">, use </w:t>
      </w:r>
      <w:proofErr w:type="spellStart"/>
      <w:proofErr w:type="gramStart"/>
      <w:r w:rsidRPr="00F5147C">
        <w:rPr>
          <w:rFonts w:ascii="Times New Roman" w:hAnsi="Times New Roman" w:cs="Times New Roman"/>
          <w:sz w:val="24"/>
          <w:szCs w:val="24"/>
        </w:rPr>
        <w:t>norminv</w:t>
      </w:r>
      <w:proofErr w:type="spellEnd"/>
      <w:r w:rsidRPr="00F5147C">
        <w:rPr>
          <w:rFonts w:ascii="Times New Roman" w:hAnsi="Times New Roman" w:cs="Times New Roman"/>
          <w:sz w:val="24"/>
          <w:szCs w:val="24"/>
        </w:rPr>
        <w:t>(</w:t>
      </w:r>
      <w:proofErr w:type="gramEnd"/>
      <w:r w:rsidRPr="00F5147C">
        <w:rPr>
          <w:rFonts w:ascii="Times New Roman" w:hAnsi="Times New Roman" w:cs="Times New Roman"/>
          <w:sz w:val="24"/>
          <w:szCs w:val="24"/>
        </w:rPr>
        <w:t xml:space="preserve">0.975). </w:t>
      </w:r>
      <w:ins w:id="6" w:author="Milk" w:date="2010-10-12T18:21:00Z">
        <w:r w:rsidR="001E51B2">
          <w:rPr>
            <w:rFonts w:ascii="Times New Roman" w:hAnsi="Times New Roman" w:cs="Times New Roman"/>
            <w:sz w:val="24"/>
            <w:szCs w:val="24"/>
          </w:rPr>
          <w:t xml:space="preserve">The p-value of the test statistic Z should be </w:t>
        </w:r>
      </w:ins>
      <w:ins w:id="7" w:author="Milk" w:date="2010-10-12T18:22:00Z">
        <w:r w:rsidR="001E51B2">
          <w:rPr>
            <w:rFonts w:ascii="Times New Roman" w:hAnsi="Times New Roman" w:cs="Times New Roman"/>
            <w:sz w:val="24"/>
            <w:szCs w:val="24"/>
          </w:rPr>
          <w:t>2*[1-</w:t>
        </w:r>
        <w:proofErr w:type="gramStart"/>
        <w:r w:rsidR="001E51B2">
          <w:rPr>
            <w:rFonts w:ascii="Times New Roman" w:hAnsi="Times New Roman" w:cs="Times New Roman"/>
            <w:sz w:val="24"/>
            <w:szCs w:val="24"/>
          </w:rPr>
          <w:t>Φ(</w:t>
        </w:r>
        <w:proofErr w:type="gramEnd"/>
        <w:r w:rsidR="001E51B2">
          <w:rPr>
            <w:rFonts w:ascii="Times New Roman" w:hAnsi="Times New Roman" w:cs="Times New Roman"/>
            <w:sz w:val="24"/>
            <w:szCs w:val="24"/>
          </w:rPr>
          <w:t xml:space="preserve">|Z|)] for a two-tailed test or </w:t>
        </w:r>
      </w:ins>
      <w:ins w:id="8" w:author="Milk" w:date="2010-10-12T18:23:00Z">
        <w:r w:rsidR="001E51B2">
          <w:rPr>
            <w:rFonts w:ascii="Times New Roman" w:hAnsi="Times New Roman" w:cs="Times New Roman"/>
            <w:sz w:val="24"/>
            <w:szCs w:val="24"/>
          </w:rPr>
          <w:t xml:space="preserve">1-Φ(|Z|) for a one-tailed test. </w:t>
        </w:r>
      </w:ins>
      <w:r w:rsidRPr="00F5147C">
        <w:rPr>
          <w:rFonts w:ascii="Times New Roman" w:hAnsi="Times New Roman" w:cs="Times New Roman"/>
          <w:sz w:val="24"/>
          <w:szCs w:val="24"/>
        </w:rPr>
        <w:t>There are also standard normal tables in just about any stats book.</w:t>
      </w:r>
    </w:p>
    <w:sectPr w:rsidR="001E51B2" w:rsidRPr="001E51B2" w:rsidSect="00A1359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Milk" w:date="2010-10-12T18:20:00Z" w:initials="M">
    <w:p w14:paraId="5A946280" w14:textId="77777777" w:rsidR="001E51B2" w:rsidRDefault="001E51B2">
      <w:pPr>
        <w:pStyle w:val="CommentText"/>
      </w:pPr>
      <w:r>
        <w:rPr>
          <w:rStyle w:val="CommentReference"/>
        </w:rPr>
        <w:annotationRef/>
      </w:r>
      <w:r>
        <w:t>True? Should the p-value be defined as the probability o</w:t>
      </w:r>
      <w:r>
        <w:rPr>
          <w:rStyle w:val="apple-style-span"/>
          <w:rFonts w:ascii="Arial" w:hAnsi="Arial" w:cs="Arial"/>
          <w:color w:val="000000"/>
        </w:rPr>
        <w:t>f obtaining a</w:t>
      </w:r>
      <w:r>
        <w:rPr>
          <w:rStyle w:val="apple-converted-space"/>
          <w:rFonts w:ascii="Arial" w:hAnsi="Arial" w:cs="Arial"/>
          <w:color w:val="000000"/>
        </w:rPr>
        <w:t> </w:t>
      </w:r>
      <w:hyperlink r:id="rId1" w:tooltip="Test statistic" w:history="1">
        <w:r>
          <w:rPr>
            <w:rStyle w:val="Hyperlink"/>
            <w:rFonts w:ascii="Arial" w:hAnsi="Arial" w:cs="Arial"/>
            <w:color w:val="0645AD"/>
          </w:rPr>
          <w:t>test statistic</w:t>
        </w:r>
      </w:hyperlink>
      <w:r>
        <w:rPr>
          <w:rStyle w:val="apple-converted-space"/>
          <w:rFonts w:ascii="Arial" w:hAnsi="Arial" w:cs="Arial"/>
          <w:color w:val="000000"/>
        </w:rPr>
        <w:t> </w:t>
      </w:r>
      <w:r>
        <w:rPr>
          <w:rStyle w:val="apple-style-span"/>
          <w:rFonts w:ascii="Arial" w:hAnsi="Arial" w:cs="Arial"/>
          <w:color w:val="000000"/>
        </w:rPr>
        <w:t>at least as extreme as the one that was actually observed, assuming that the</w:t>
      </w:r>
      <w:r>
        <w:rPr>
          <w:rStyle w:val="apple-converted-space"/>
          <w:rFonts w:ascii="Arial" w:hAnsi="Arial" w:cs="Arial"/>
          <w:color w:val="000000"/>
        </w:rPr>
        <w:t> </w:t>
      </w:r>
      <w:hyperlink r:id="rId2" w:tooltip="Null hypothesis" w:history="1">
        <w:r>
          <w:rPr>
            <w:rStyle w:val="Hyperlink"/>
            <w:rFonts w:ascii="Arial" w:hAnsi="Arial" w:cs="Arial"/>
            <w:color w:val="0645AD"/>
          </w:rPr>
          <w:t xml:space="preserve">null </w:t>
        </w:r>
        <w:proofErr w:type="spellStart"/>
        <w:r>
          <w:rPr>
            <w:rStyle w:val="Hyperlink"/>
            <w:rFonts w:ascii="Arial" w:hAnsi="Arial" w:cs="Arial"/>
            <w:color w:val="0645AD"/>
          </w:rPr>
          <w:t>hypothesis</w:t>
        </w:r>
      </w:hyperlink>
      <w:r>
        <w:rPr>
          <w:rStyle w:val="apple-style-span"/>
          <w:rFonts w:ascii="Arial" w:hAnsi="Arial" w:cs="Arial"/>
          <w:color w:val="000000"/>
        </w:rPr>
        <w:t>is</w:t>
      </w:r>
      <w:proofErr w:type="spellEnd"/>
      <w:r>
        <w:rPr>
          <w:rStyle w:val="apple-style-span"/>
          <w:rFonts w:ascii="Arial" w:hAnsi="Arial" w:cs="Arial"/>
          <w:color w:val="000000"/>
        </w:rPr>
        <w:t xml:space="preserve"> true? This definition was obtained from Wikipedia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Helvetica-Bold">
    <w:altName w:val="Helvetica"/>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imes-Italic">
    <w:altName w:val="Times"/>
    <w:panose1 w:val="00000000000000000000"/>
    <w:charset w:val="00"/>
    <w:family w:val="auto"/>
    <w:notTrueType/>
    <w:pitch w:val="default"/>
    <w:sig w:usb0="00000003" w:usb1="00000000" w:usb2="00000000" w:usb3="00000000" w:csb0="00000001" w:csb1="00000000"/>
  </w:font>
  <w:font w:name="Times-Roman">
    <w:altName w:val="Times"/>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4C3"/>
    <w:rsid w:val="00017F32"/>
    <w:rsid w:val="00035691"/>
    <w:rsid w:val="001711C2"/>
    <w:rsid w:val="001E51B2"/>
    <w:rsid w:val="00602352"/>
    <w:rsid w:val="006E3724"/>
    <w:rsid w:val="0070654E"/>
    <w:rsid w:val="00740E26"/>
    <w:rsid w:val="0075374B"/>
    <w:rsid w:val="007876DD"/>
    <w:rsid w:val="007B52F9"/>
    <w:rsid w:val="008464C3"/>
    <w:rsid w:val="00864AF5"/>
    <w:rsid w:val="00A1359B"/>
    <w:rsid w:val="00A370DD"/>
    <w:rsid w:val="00A71B51"/>
    <w:rsid w:val="00CF4FA4"/>
    <w:rsid w:val="00F045A5"/>
    <w:rsid w:val="00F514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4"/>
    <o:shapelayout v:ext="edit">
      <o:idmap v:ext="edit" data="1"/>
    </o:shapelayout>
  </w:shapeDefaults>
  <w:decimalSymbol w:val="."/>
  <w:listSeparator w:val=","/>
  <w14:docId w14:val="295D1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5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A71B51"/>
    <w:pPr>
      <w:tabs>
        <w:tab w:val="center" w:pos="4680"/>
        <w:tab w:val="right" w:pos="9360"/>
      </w:tabs>
      <w:autoSpaceDE w:val="0"/>
      <w:autoSpaceDN w:val="0"/>
      <w:adjustRightInd w:val="0"/>
    </w:pPr>
    <w:rPr>
      <w:rFonts w:ascii="Helvetica-Bold" w:hAnsi="Helvetica-Bold" w:cs="Helvetica-Bold"/>
      <w:b/>
      <w:bCs/>
      <w:sz w:val="26"/>
      <w:szCs w:val="26"/>
    </w:rPr>
  </w:style>
  <w:style w:type="character" w:customStyle="1" w:styleId="MTDisplayEquationChar">
    <w:name w:val="MTDisplayEquation Char"/>
    <w:basedOn w:val="DefaultParagraphFont"/>
    <w:link w:val="MTDisplayEquation"/>
    <w:rsid w:val="00A71B51"/>
    <w:rPr>
      <w:rFonts w:ascii="Helvetica-Bold" w:hAnsi="Helvetica-Bold" w:cs="Helvetica-Bold"/>
      <w:b/>
      <w:bCs/>
      <w:sz w:val="26"/>
      <w:szCs w:val="26"/>
    </w:rPr>
  </w:style>
  <w:style w:type="character" w:styleId="CommentReference">
    <w:name w:val="annotation reference"/>
    <w:basedOn w:val="DefaultParagraphFont"/>
    <w:uiPriority w:val="99"/>
    <w:semiHidden/>
    <w:unhideWhenUsed/>
    <w:rsid w:val="001E51B2"/>
    <w:rPr>
      <w:sz w:val="16"/>
      <w:szCs w:val="16"/>
    </w:rPr>
  </w:style>
  <w:style w:type="paragraph" w:styleId="CommentText">
    <w:name w:val="annotation text"/>
    <w:basedOn w:val="Normal"/>
    <w:link w:val="CommentTextChar"/>
    <w:uiPriority w:val="99"/>
    <w:semiHidden/>
    <w:unhideWhenUsed/>
    <w:rsid w:val="001E51B2"/>
    <w:rPr>
      <w:sz w:val="20"/>
      <w:szCs w:val="20"/>
    </w:rPr>
  </w:style>
  <w:style w:type="character" w:customStyle="1" w:styleId="CommentTextChar">
    <w:name w:val="Comment Text Char"/>
    <w:basedOn w:val="DefaultParagraphFont"/>
    <w:link w:val="CommentText"/>
    <w:uiPriority w:val="99"/>
    <w:semiHidden/>
    <w:rsid w:val="001E51B2"/>
    <w:rPr>
      <w:sz w:val="20"/>
      <w:szCs w:val="20"/>
    </w:rPr>
  </w:style>
  <w:style w:type="paragraph" w:styleId="CommentSubject">
    <w:name w:val="annotation subject"/>
    <w:basedOn w:val="CommentText"/>
    <w:next w:val="CommentText"/>
    <w:link w:val="CommentSubjectChar"/>
    <w:uiPriority w:val="99"/>
    <w:semiHidden/>
    <w:unhideWhenUsed/>
    <w:rsid w:val="001E51B2"/>
    <w:rPr>
      <w:b/>
      <w:bCs/>
    </w:rPr>
  </w:style>
  <w:style w:type="character" w:customStyle="1" w:styleId="CommentSubjectChar">
    <w:name w:val="Comment Subject Char"/>
    <w:basedOn w:val="CommentTextChar"/>
    <w:link w:val="CommentSubject"/>
    <w:uiPriority w:val="99"/>
    <w:semiHidden/>
    <w:rsid w:val="001E51B2"/>
    <w:rPr>
      <w:b/>
      <w:bCs/>
      <w:sz w:val="20"/>
      <w:szCs w:val="20"/>
    </w:rPr>
  </w:style>
  <w:style w:type="paragraph" w:styleId="BalloonText">
    <w:name w:val="Balloon Text"/>
    <w:basedOn w:val="Normal"/>
    <w:link w:val="BalloonTextChar"/>
    <w:uiPriority w:val="99"/>
    <w:semiHidden/>
    <w:unhideWhenUsed/>
    <w:rsid w:val="001E51B2"/>
    <w:rPr>
      <w:rFonts w:ascii="Tahoma" w:hAnsi="Tahoma" w:cs="Tahoma"/>
      <w:sz w:val="16"/>
      <w:szCs w:val="16"/>
    </w:rPr>
  </w:style>
  <w:style w:type="character" w:customStyle="1" w:styleId="BalloonTextChar">
    <w:name w:val="Balloon Text Char"/>
    <w:basedOn w:val="DefaultParagraphFont"/>
    <w:link w:val="BalloonText"/>
    <w:uiPriority w:val="99"/>
    <w:semiHidden/>
    <w:rsid w:val="001E51B2"/>
    <w:rPr>
      <w:rFonts w:ascii="Tahoma" w:hAnsi="Tahoma" w:cs="Tahoma"/>
      <w:sz w:val="16"/>
      <w:szCs w:val="16"/>
    </w:rPr>
  </w:style>
  <w:style w:type="character" w:customStyle="1" w:styleId="apple-style-span">
    <w:name w:val="apple-style-span"/>
    <w:basedOn w:val="DefaultParagraphFont"/>
    <w:rsid w:val="001E51B2"/>
  </w:style>
  <w:style w:type="character" w:customStyle="1" w:styleId="apple-converted-space">
    <w:name w:val="apple-converted-space"/>
    <w:basedOn w:val="DefaultParagraphFont"/>
    <w:rsid w:val="001E51B2"/>
  </w:style>
  <w:style w:type="character" w:styleId="Hyperlink">
    <w:name w:val="Hyperlink"/>
    <w:basedOn w:val="DefaultParagraphFont"/>
    <w:uiPriority w:val="99"/>
    <w:semiHidden/>
    <w:unhideWhenUsed/>
    <w:rsid w:val="001E51B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5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A71B51"/>
    <w:pPr>
      <w:tabs>
        <w:tab w:val="center" w:pos="4680"/>
        <w:tab w:val="right" w:pos="9360"/>
      </w:tabs>
      <w:autoSpaceDE w:val="0"/>
      <w:autoSpaceDN w:val="0"/>
      <w:adjustRightInd w:val="0"/>
    </w:pPr>
    <w:rPr>
      <w:rFonts w:ascii="Helvetica-Bold" w:hAnsi="Helvetica-Bold" w:cs="Helvetica-Bold"/>
      <w:b/>
      <w:bCs/>
      <w:sz w:val="26"/>
      <w:szCs w:val="26"/>
    </w:rPr>
  </w:style>
  <w:style w:type="character" w:customStyle="1" w:styleId="MTDisplayEquationChar">
    <w:name w:val="MTDisplayEquation Char"/>
    <w:basedOn w:val="DefaultParagraphFont"/>
    <w:link w:val="MTDisplayEquation"/>
    <w:rsid w:val="00A71B51"/>
    <w:rPr>
      <w:rFonts w:ascii="Helvetica-Bold" w:hAnsi="Helvetica-Bold" w:cs="Helvetica-Bold"/>
      <w:b/>
      <w:bCs/>
      <w:sz w:val="26"/>
      <w:szCs w:val="26"/>
    </w:rPr>
  </w:style>
  <w:style w:type="character" w:styleId="CommentReference">
    <w:name w:val="annotation reference"/>
    <w:basedOn w:val="DefaultParagraphFont"/>
    <w:uiPriority w:val="99"/>
    <w:semiHidden/>
    <w:unhideWhenUsed/>
    <w:rsid w:val="001E51B2"/>
    <w:rPr>
      <w:sz w:val="16"/>
      <w:szCs w:val="16"/>
    </w:rPr>
  </w:style>
  <w:style w:type="paragraph" w:styleId="CommentText">
    <w:name w:val="annotation text"/>
    <w:basedOn w:val="Normal"/>
    <w:link w:val="CommentTextChar"/>
    <w:uiPriority w:val="99"/>
    <w:semiHidden/>
    <w:unhideWhenUsed/>
    <w:rsid w:val="001E51B2"/>
    <w:rPr>
      <w:sz w:val="20"/>
      <w:szCs w:val="20"/>
    </w:rPr>
  </w:style>
  <w:style w:type="character" w:customStyle="1" w:styleId="CommentTextChar">
    <w:name w:val="Comment Text Char"/>
    <w:basedOn w:val="DefaultParagraphFont"/>
    <w:link w:val="CommentText"/>
    <w:uiPriority w:val="99"/>
    <w:semiHidden/>
    <w:rsid w:val="001E51B2"/>
    <w:rPr>
      <w:sz w:val="20"/>
      <w:szCs w:val="20"/>
    </w:rPr>
  </w:style>
  <w:style w:type="paragraph" w:styleId="CommentSubject">
    <w:name w:val="annotation subject"/>
    <w:basedOn w:val="CommentText"/>
    <w:next w:val="CommentText"/>
    <w:link w:val="CommentSubjectChar"/>
    <w:uiPriority w:val="99"/>
    <w:semiHidden/>
    <w:unhideWhenUsed/>
    <w:rsid w:val="001E51B2"/>
    <w:rPr>
      <w:b/>
      <w:bCs/>
    </w:rPr>
  </w:style>
  <w:style w:type="character" w:customStyle="1" w:styleId="CommentSubjectChar">
    <w:name w:val="Comment Subject Char"/>
    <w:basedOn w:val="CommentTextChar"/>
    <w:link w:val="CommentSubject"/>
    <w:uiPriority w:val="99"/>
    <w:semiHidden/>
    <w:rsid w:val="001E51B2"/>
    <w:rPr>
      <w:b/>
      <w:bCs/>
      <w:sz w:val="20"/>
      <w:szCs w:val="20"/>
    </w:rPr>
  </w:style>
  <w:style w:type="paragraph" w:styleId="BalloonText">
    <w:name w:val="Balloon Text"/>
    <w:basedOn w:val="Normal"/>
    <w:link w:val="BalloonTextChar"/>
    <w:uiPriority w:val="99"/>
    <w:semiHidden/>
    <w:unhideWhenUsed/>
    <w:rsid w:val="001E51B2"/>
    <w:rPr>
      <w:rFonts w:ascii="Tahoma" w:hAnsi="Tahoma" w:cs="Tahoma"/>
      <w:sz w:val="16"/>
      <w:szCs w:val="16"/>
    </w:rPr>
  </w:style>
  <w:style w:type="character" w:customStyle="1" w:styleId="BalloonTextChar">
    <w:name w:val="Balloon Text Char"/>
    <w:basedOn w:val="DefaultParagraphFont"/>
    <w:link w:val="BalloonText"/>
    <w:uiPriority w:val="99"/>
    <w:semiHidden/>
    <w:rsid w:val="001E51B2"/>
    <w:rPr>
      <w:rFonts w:ascii="Tahoma" w:hAnsi="Tahoma" w:cs="Tahoma"/>
      <w:sz w:val="16"/>
      <w:szCs w:val="16"/>
    </w:rPr>
  </w:style>
  <w:style w:type="character" w:customStyle="1" w:styleId="apple-style-span">
    <w:name w:val="apple-style-span"/>
    <w:basedOn w:val="DefaultParagraphFont"/>
    <w:rsid w:val="001E51B2"/>
  </w:style>
  <w:style w:type="character" w:customStyle="1" w:styleId="apple-converted-space">
    <w:name w:val="apple-converted-space"/>
    <w:basedOn w:val="DefaultParagraphFont"/>
    <w:rsid w:val="001E51B2"/>
  </w:style>
  <w:style w:type="character" w:styleId="Hyperlink">
    <w:name w:val="Hyperlink"/>
    <w:basedOn w:val="DefaultParagraphFont"/>
    <w:uiPriority w:val="99"/>
    <w:semiHidden/>
    <w:unhideWhenUsed/>
    <w:rsid w:val="001E51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en.wikipedia.org/wiki/Test_statistic" TargetMode="External"/><Relationship Id="rId2" Type="http://schemas.openxmlformats.org/officeDocument/2006/relationships/hyperlink" Target="http://en.wikipedia.org/wiki/Null_hypothesis"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4" Type="http://schemas.openxmlformats.org/officeDocument/2006/relationships/oleObject" Target="embeddings/oleObject5.bin"/><Relationship Id="rId15" Type="http://schemas.openxmlformats.org/officeDocument/2006/relationships/image" Target="media/image6.wmf"/><Relationship Id="rId16" Type="http://schemas.openxmlformats.org/officeDocument/2006/relationships/oleObject" Target="embeddings/oleObject6.bin"/><Relationship Id="rId17" Type="http://schemas.openxmlformats.org/officeDocument/2006/relationships/image" Target="media/image7.wmf"/><Relationship Id="rId18" Type="http://schemas.openxmlformats.org/officeDocument/2006/relationships/oleObject" Target="embeddings/oleObject7.bin"/><Relationship Id="rId19" Type="http://schemas.openxmlformats.org/officeDocument/2006/relationships/image" Target="media/image8.wmf"/><Relationship Id="rId50" Type="http://schemas.openxmlformats.org/officeDocument/2006/relationships/image" Target="media/image23.wmf"/><Relationship Id="rId51" Type="http://schemas.openxmlformats.org/officeDocument/2006/relationships/oleObject" Target="embeddings/oleObject23.bin"/><Relationship Id="rId52" Type="http://schemas.openxmlformats.org/officeDocument/2006/relationships/image" Target="media/image24.wmf"/><Relationship Id="rId53" Type="http://schemas.openxmlformats.org/officeDocument/2006/relationships/oleObject" Target="embeddings/oleObject24.bin"/><Relationship Id="rId54" Type="http://schemas.openxmlformats.org/officeDocument/2006/relationships/image" Target="media/image25.wmf"/><Relationship Id="rId55" Type="http://schemas.openxmlformats.org/officeDocument/2006/relationships/oleObject" Target="embeddings/oleObject25.bin"/><Relationship Id="rId56" Type="http://schemas.openxmlformats.org/officeDocument/2006/relationships/image" Target="media/image26.wmf"/><Relationship Id="rId57" Type="http://schemas.openxmlformats.org/officeDocument/2006/relationships/oleObject" Target="embeddings/oleObject26.bin"/><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image" Target="media/image18.wmf"/><Relationship Id="rId41" Type="http://schemas.openxmlformats.org/officeDocument/2006/relationships/oleObject" Target="embeddings/oleObject18.bin"/><Relationship Id="rId42" Type="http://schemas.openxmlformats.org/officeDocument/2006/relationships/image" Target="media/image19.wmf"/><Relationship Id="rId43" Type="http://schemas.openxmlformats.org/officeDocument/2006/relationships/oleObject" Target="embeddings/oleObject19.bin"/><Relationship Id="rId44" Type="http://schemas.openxmlformats.org/officeDocument/2006/relationships/image" Target="media/image20.wmf"/><Relationship Id="rId45" Type="http://schemas.openxmlformats.org/officeDocument/2006/relationships/oleObject" Target="embeddings/oleObject20.bin"/><Relationship Id="rId46" Type="http://schemas.openxmlformats.org/officeDocument/2006/relationships/image" Target="media/image21.wmf"/><Relationship Id="rId47" Type="http://schemas.openxmlformats.org/officeDocument/2006/relationships/oleObject" Target="embeddings/oleObject21.bin"/><Relationship Id="rId48" Type="http://schemas.openxmlformats.org/officeDocument/2006/relationships/image" Target="media/image22.wmf"/><Relationship Id="rId49" Type="http://schemas.openxmlformats.org/officeDocument/2006/relationships/oleObject" Target="embeddings/oleObject22.bin"/><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image" Target="media/image2.wmf"/><Relationship Id="rId8" Type="http://schemas.openxmlformats.org/officeDocument/2006/relationships/oleObject" Target="embeddings/oleObject2.bin"/><Relationship Id="rId9" Type="http://schemas.openxmlformats.org/officeDocument/2006/relationships/image" Target="media/image3.wmf"/><Relationship Id="rId30" Type="http://schemas.openxmlformats.org/officeDocument/2006/relationships/image" Target="media/image13.wmf"/><Relationship Id="rId31" Type="http://schemas.openxmlformats.org/officeDocument/2006/relationships/oleObject" Target="embeddings/oleObject13.bin"/><Relationship Id="rId32" Type="http://schemas.openxmlformats.org/officeDocument/2006/relationships/image" Target="media/image14.wmf"/><Relationship Id="rId33" Type="http://schemas.openxmlformats.org/officeDocument/2006/relationships/oleObject" Target="embeddings/oleObject14.bin"/><Relationship Id="rId34" Type="http://schemas.openxmlformats.org/officeDocument/2006/relationships/image" Target="media/image15.wmf"/><Relationship Id="rId35" Type="http://schemas.openxmlformats.org/officeDocument/2006/relationships/oleObject" Target="embeddings/oleObject15.bin"/><Relationship Id="rId36" Type="http://schemas.openxmlformats.org/officeDocument/2006/relationships/image" Target="media/image16.wmf"/><Relationship Id="rId37" Type="http://schemas.openxmlformats.org/officeDocument/2006/relationships/oleObject" Target="embeddings/oleObject16.bin"/><Relationship Id="rId38" Type="http://schemas.openxmlformats.org/officeDocument/2006/relationships/image" Target="media/image17.wmf"/><Relationship Id="rId39" Type="http://schemas.openxmlformats.org/officeDocument/2006/relationships/oleObject" Target="embeddings/oleObject17.bin"/><Relationship Id="rId20" Type="http://schemas.openxmlformats.org/officeDocument/2006/relationships/oleObject" Target="embeddings/oleObject8.bin"/><Relationship Id="rId21" Type="http://schemas.openxmlformats.org/officeDocument/2006/relationships/image" Target="media/image9.wmf"/><Relationship Id="rId22" Type="http://schemas.openxmlformats.org/officeDocument/2006/relationships/oleObject" Target="embeddings/oleObject9.bin"/><Relationship Id="rId23" Type="http://schemas.openxmlformats.org/officeDocument/2006/relationships/image" Target="media/image10.wmf"/><Relationship Id="rId24" Type="http://schemas.openxmlformats.org/officeDocument/2006/relationships/oleObject" Target="embeddings/oleObject10.bin"/><Relationship Id="rId25" Type="http://schemas.openxmlformats.org/officeDocument/2006/relationships/image" Target="media/image11.wmf"/><Relationship Id="rId26" Type="http://schemas.openxmlformats.org/officeDocument/2006/relationships/oleObject" Target="embeddings/oleObject11.bin"/><Relationship Id="rId27" Type="http://schemas.openxmlformats.org/officeDocument/2006/relationships/comments" Target="comments.xml"/><Relationship Id="rId28" Type="http://schemas.openxmlformats.org/officeDocument/2006/relationships/image" Target="media/image12.wmf"/><Relationship Id="rId29" Type="http://schemas.openxmlformats.org/officeDocument/2006/relationships/oleObject" Target="embeddings/oleObject12.bin"/><Relationship Id="rId10" Type="http://schemas.openxmlformats.org/officeDocument/2006/relationships/oleObject" Target="embeddings/oleObject3.bin"/><Relationship Id="rId11" Type="http://schemas.openxmlformats.org/officeDocument/2006/relationships/image" Target="media/image4.wmf"/><Relationship Id="rId1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1017</Words>
  <Characters>5801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6805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cad5</dc:creator>
  <cp:keywords/>
  <dc:description/>
  <cp:lastModifiedBy>apple</cp:lastModifiedBy>
  <cp:revision>3</cp:revision>
  <cp:lastPrinted>2013-09-26T19:03:00Z</cp:lastPrinted>
  <dcterms:created xsi:type="dcterms:W3CDTF">2013-09-22T23:56:00Z</dcterms:created>
  <dcterms:modified xsi:type="dcterms:W3CDTF">2013-09-27T00:34:00Z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